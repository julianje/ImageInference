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BCC05"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1) Data collection.</w:t>
      </w:r>
      <w:r>
        <w:rPr>
          <w:rFonts w:ascii="Times New Roman" w:hAnsi="Times New Roman" w:cs="Times New Roman"/>
          <w:sz w:val="24"/>
          <w:szCs w:val="24"/>
        </w:rPr>
        <w:t xml:space="preserve"> Have any data been collected for this study already?</w:t>
      </w:r>
    </w:p>
    <w:p w14:paraId="14CEBAFA"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Yes, we already collected the data.</w:t>
      </w:r>
    </w:p>
    <w:p w14:paraId="59E7D685"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No, no data have been collected for this study yet.</w:t>
      </w:r>
    </w:p>
    <w:p w14:paraId="2E1D9405"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It's complicated. We have already collected some data but explain in Question 8 why readers may consider this a valid pre-registration nevertheless. </w:t>
      </w:r>
    </w:p>
    <w:p w14:paraId="3FC44647" w14:textId="77777777" w:rsidR="00E13084" w:rsidRDefault="00E13084" w:rsidP="00E13084">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(Note: "Yes" is not an accepted answer.)</w:t>
      </w:r>
    </w:p>
    <w:p w14:paraId="67C8F00D" w14:textId="77777777" w:rsidR="00E13084" w:rsidRDefault="00E13084" w:rsidP="00E13084">
      <w:pPr>
        <w:spacing w:after="0" w:line="240" w:lineRule="auto"/>
        <w:rPr>
          <w:rFonts w:ascii="Times New Roman" w:hAnsi="Times New Roman" w:cs="Times New Roman"/>
          <w:sz w:val="24"/>
          <w:szCs w:val="24"/>
        </w:rPr>
      </w:pPr>
    </w:p>
    <w:p w14:paraId="22AE0FE5"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2) Hypothesis</w:t>
      </w:r>
      <w:r>
        <w:rPr>
          <w:rFonts w:ascii="Times New Roman" w:hAnsi="Times New Roman" w:cs="Times New Roman"/>
          <w:sz w:val="24"/>
          <w:szCs w:val="24"/>
        </w:rPr>
        <w:t xml:space="preserve">. </w:t>
      </w:r>
      <w:commentRangeStart w:id="0"/>
      <w:r>
        <w:rPr>
          <w:rFonts w:ascii="Times New Roman" w:hAnsi="Times New Roman" w:cs="Times New Roman"/>
          <w:sz w:val="24"/>
          <w:szCs w:val="24"/>
        </w:rPr>
        <w:t>What's the main question being asked or hypothesis being tested in this study</w:t>
      </w:r>
      <w:commentRangeEnd w:id="0"/>
      <w:r w:rsidR="000B0DDD">
        <w:rPr>
          <w:rStyle w:val="CommentReference"/>
        </w:rPr>
        <w:commentReference w:id="0"/>
      </w:r>
      <w:r>
        <w:rPr>
          <w:rFonts w:ascii="Times New Roman" w:hAnsi="Times New Roman" w:cs="Times New Roman"/>
          <w:sz w:val="24"/>
          <w:szCs w:val="24"/>
        </w:rPr>
        <w:t>?</w:t>
      </w:r>
    </w:p>
    <w:p w14:paraId="0AA4909F" w14:textId="2A75883C" w:rsidR="00E13084" w:rsidRDefault="00E13084" w:rsidP="00E13084">
      <w:pPr>
        <w:spacing w:after="0" w:line="240" w:lineRule="auto"/>
        <w:rPr>
          <w:rFonts w:ascii="Times New Roman" w:hAnsi="Times New Roman" w:cs="Times New Roman"/>
          <w:sz w:val="24"/>
          <w:szCs w:val="24"/>
        </w:rPr>
      </w:pPr>
    </w:p>
    <w:p w14:paraId="79F82F73" w14:textId="6BE82408" w:rsidR="004D78D3" w:rsidRDefault="00062D0E" w:rsidP="00EF21BD">
      <w:pPr>
        <w:spacing w:after="0" w:line="240" w:lineRule="auto"/>
        <w:rPr>
          <w:rFonts w:ascii="Times New Roman" w:hAnsi="Times New Roman" w:cs="Times New Roman"/>
          <w:sz w:val="24"/>
          <w:szCs w:val="24"/>
        </w:rPr>
      </w:pPr>
      <w:r>
        <w:rPr>
          <w:rFonts w:ascii="Times New Roman" w:hAnsi="Times New Roman" w:cs="Times New Roman"/>
          <w:sz w:val="24"/>
          <w:szCs w:val="24"/>
        </w:rPr>
        <w:t>Research has shown that people can infer an agent’s goal by watching how they act (Baker, Saxe, &amp; Tenenbaum, 2009). These models take as input a set of actions, and infer the goal by assuming that the agent was navigating efficiently in space. We hypothesize that this same expectation also allows people to infer agent</w:t>
      </w:r>
      <w:r w:rsidR="00B83D74">
        <w:rPr>
          <w:rFonts w:ascii="Times New Roman" w:hAnsi="Times New Roman" w:cs="Times New Roman"/>
          <w:sz w:val="24"/>
          <w:szCs w:val="24"/>
        </w:rPr>
        <w:t>s</w:t>
      </w:r>
      <w:r>
        <w:rPr>
          <w:rFonts w:ascii="Times New Roman" w:hAnsi="Times New Roman" w:cs="Times New Roman"/>
          <w:sz w:val="24"/>
          <w:szCs w:val="24"/>
        </w:rPr>
        <w:t>’ goals even in situations where agents are not present</w:t>
      </w:r>
      <w:r w:rsidR="00425B5E">
        <w:rPr>
          <w:rFonts w:ascii="Times New Roman" w:hAnsi="Times New Roman" w:cs="Times New Roman"/>
          <w:sz w:val="24"/>
          <w:szCs w:val="24"/>
        </w:rPr>
        <w:t xml:space="preserve"> and there are no actions to be observed. Specifically, we hypothesize that, </w:t>
      </w:r>
      <w:r w:rsidR="00004E47">
        <w:rPr>
          <w:rFonts w:ascii="Times New Roman" w:hAnsi="Times New Roman" w:cs="Times New Roman"/>
          <w:sz w:val="24"/>
          <w:szCs w:val="24"/>
        </w:rPr>
        <w:t xml:space="preserve">when </w:t>
      </w:r>
      <w:r w:rsidR="00EF21BD">
        <w:rPr>
          <w:rFonts w:ascii="Times New Roman" w:hAnsi="Times New Roman" w:cs="Times New Roman"/>
          <w:sz w:val="24"/>
          <w:szCs w:val="24"/>
        </w:rPr>
        <w:t>given</w:t>
      </w:r>
      <w:r w:rsidR="00004E47">
        <w:rPr>
          <w:rFonts w:ascii="Times New Roman" w:hAnsi="Times New Roman" w:cs="Times New Roman"/>
          <w:sz w:val="24"/>
          <w:szCs w:val="24"/>
        </w:rPr>
        <w:t xml:space="preserve"> indirect evidence </w:t>
      </w:r>
      <w:r w:rsidR="00122601">
        <w:rPr>
          <w:rFonts w:ascii="Times New Roman" w:hAnsi="Times New Roman" w:cs="Times New Roman"/>
          <w:sz w:val="24"/>
          <w:szCs w:val="24"/>
        </w:rPr>
        <w:t xml:space="preserve">that an agent was in a certain position in space, </w:t>
      </w:r>
      <w:r w:rsidR="00EF21BD">
        <w:rPr>
          <w:rFonts w:ascii="Times New Roman" w:hAnsi="Times New Roman" w:cs="Times New Roman"/>
          <w:sz w:val="24"/>
          <w:szCs w:val="24"/>
        </w:rPr>
        <w:t>people can infer where the agent came from and where they were going by assuming that this state falls within an efficient trajectory in space.</w:t>
      </w:r>
    </w:p>
    <w:p w14:paraId="53ED52A9" w14:textId="52890372" w:rsidR="00062D0E" w:rsidRDefault="00062D0E" w:rsidP="00E13084">
      <w:pPr>
        <w:spacing w:after="0" w:line="240" w:lineRule="auto"/>
        <w:rPr>
          <w:rFonts w:ascii="Times New Roman" w:hAnsi="Times New Roman" w:cs="Times New Roman"/>
          <w:sz w:val="24"/>
          <w:szCs w:val="24"/>
        </w:rPr>
      </w:pPr>
    </w:p>
    <w:p w14:paraId="2C8E9F1F" w14:textId="160A00C3" w:rsidR="005E635C" w:rsidRDefault="00914ACE" w:rsidP="00C552B3">
      <w:pPr>
        <w:spacing w:after="0" w:line="240" w:lineRule="auto"/>
        <w:rPr>
          <w:rFonts w:ascii="Times New Roman" w:hAnsi="Times New Roman" w:cs="Times New Roman"/>
          <w:sz w:val="24"/>
          <w:szCs w:val="24"/>
        </w:rPr>
      </w:pPr>
      <w:r>
        <w:rPr>
          <w:rFonts w:ascii="Times New Roman" w:hAnsi="Times New Roman" w:cs="Times New Roman"/>
          <w:sz w:val="24"/>
          <w:szCs w:val="24"/>
        </w:rPr>
        <w:t>After completing a brief tutorial (see Q8</w:t>
      </w:r>
      <w:r w:rsidR="009F78AD">
        <w:rPr>
          <w:rFonts w:ascii="Times New Roman" w:hAnsi="Times New Roman" w:cs="Times New Roman"/>
          <w:sz w:val="24"/>
          <w:szCs w:val="24"/>
        </w:rPr>
        <w:t xml:space="preserve"> for tutorial</w:t>
      </w:r>
      <w:r>
        <w:rPr>
          <w:rFonts w:ascii="Times New Roman" w:hAnsi="Times New Roman" w:cs="Times New Roman"/>
          <w:sz w:val="24"/>
          <w:szCs w:val="24"/>
        </w:rPr>
        <w:t>), p</w:t>
      </w:r>
      <w:commentRangeStart w:id="1"/>
      <w:r w:rsidR="00062D0E">
        <w:rPr>
          <w:rFonts w:ascii="Times New Roman" w:hAnsi="Times New Roman" w:cs="Times New Roman"/>
          <w:sz w:val="24"/>
          <w:szCs w:val="24"/>
        </w:rPr>
        <w:t xml:space="preserve">articipants will </w:t>
      </w:r>
      <w:commentRangeEnd w:id="1"/>
      <w:r>
        <w:rPr>
          <w:rStyle w:val="CommentReference"/>
        </w:rPr>
        <w:commentReference w:id="1"/>
      </w:r>
      <w:r w:rsidR="00062D0E">
        <w:rPr>
          <w:rFonts w:ascii="Times New Roman" w:hAnsi="Times New Roman" w:cs="Times New Roman"/>
          <w:sz w:val="24"/>
          <w:szCs w:val="24"/>
        </w:rPr>
        <w:t xml:space="preserve">be presented </w:t>
      </w:r>
      <w:r w:rsidR="00E17493">
        <w:rPr>
          <w:rFonts w:ascii="Times New Roman" w:hAnsi="Times New Roman" w:cs="Times New Roman"/>
          <w:sz w:val="24"/>
          <w:szCs w:val="24"/>
        </w:rPr>
        <w:t xml:space="preserve">with </w:t>
      </w:r>
      <w:r w:rsidR="003035B6">
        <w:rPr>
          <w:rFonts w:ascii="Times New Roman" w:hAnsi="Times New Roman" w:cs="Times New Roman"/>
          <w:sz w:val="24"/>
          <w:szCs w:val="24"/>
        </w:rPr>
        <w:t>two</w:t>
      </w:r>
      <w:r w:rsidR="00EF21BD">
        <w:rPr>
          <w:rFonts w:ascii="Times New Roman" w:hAnsi="Times New Roman" w:cs="Times New Roman"/>
          <w:sz w:val="24"/>
          <w:szCs w:val="24"/>
        </w:rPr>
        <w:t>-</w:t>
      </w:r>
      <w:r w:rsidR="003035B6">
        <w:rPr>
          <w:rFonts w:ascii="Times New Roman" w:hAnsi="Times New Roman" w:cs="Times New Roman"/>
          <w:sz w:val="24"/>
          <w:szCs w:val="24"/>
        </w:rPr>
        <w:t xml:space="preserve">dimensional grid-worlds </w:t>
      </w:r>
      <w:r w:rsidR="00EF21BD">
        <w:rPr>
          <w:rFonts w:ascii="Times New Roman" w:hAnsi="Times New Roman" w:cs="Times New Roman"/>
          <w:sz w:val="24"/>
          <w:szCs w:val="24"/>
        </w:rPr>
        <w:t xml:space="preserve">with </w:t>
      </w:r>
      <w:r w:rsidR="000C43E8">
        <w:rPr>
          <w:rFonts w:ascii="Times New Roman" w:hAnsi="Times New Roman" w:cs="Times New Roman"/>
          <w:sz w:val="24"/>
          <w:szCs w:val="24"/>
        </w:rPr>
        <w:t xml:space="preserve">three </w:t>
      </w:r>
      <w:r w:rsidR="00A35703">
        <w:rPr>
          <w:rFonts w:ascii="Times New Roman" w:hAnsi="Times New Roman" w:cs="Times New Roman"/>
          <w:sz w:val="24"/>
          <w:szCs w:val="24"/>
        </w:rPr>
        <w:t>potential goals</w:t>
      </w:r>
      <w:r w:rsidR="00834D6C">
        <w:rPr>
          <w:rFonts w:ascii="Times New Roman" w:hAnsi="Times New Roman" w:cs="Times New Roman"/>
          <w:sz w:val="24"/>
          <w:szCs w:val="24"/>
        </w:rPr>
        <w:t>,</w:t>
      </w:r>
      <w:r w:rsidR="000C43E8">
        <w:rPr>
          <w:rFonts w:ascii="Times New Roman" w:hAnsi="Times New Roman" w:cs="Times New Roman"/>
          <w:sz w:val="24"/>
          <w:szCs w:val="24"/>
        </w:rPr>
        <w:t xml:space="preserve"> and up to three labeled doors</w:t>
      </w:r>
      <w:r w:rsidR="00A35703">
        <w:rPr>
          <w:rFonts w:ascii="Times New Roman" w:hAnsi="Times New Roman" w:cs="Times New Roman"/>
          <w:sz w:val="24"/>
          <w:szCs w:val="24"/>
        </w:rPr>
        <w:t xml:space="preserve"> (see Q8 for stimuli). One of the squares in each trial will contain </w:t>
      </w:r>
      <w:r w:rsidR="00AD6692">
        <w:rPr>
          <w:rFonts w:ascii="Times New Roman" w:hAnsi="Times New Roman" w:cs="Times New Roman"/>
          <w:sz w:val="24"/>
          <w:szCs w:val="24"/>
        </w:rPr>
        <w:t xml:space="preserve">cookie </w:t>
      </w:r>
      <w:r w:rsidR="00A35703">
        <w:rPr>
          <w:rFonts w:ascii="Times New Roman" w:hAnsi="Times New Roman" w:cs="Times New Roman"/>
          <w:sz w:val="24"/>
          <w:szCs w:val="24"/>
        </w:rPr>
        <w:t>crumbs</w:t>
      </w:r>
      <w:r w:rsidR="00CA23F8">
        <w:rPr>
          <w:rFonts w:ascii="Times New Roman" w:hAnsi="Times New Roman" w:cs="Times New Roman"/>
          <w:sz w:val="24"/>
          <w:szCs w:val="24"/>
        </w:rPr>
        <w:t xml:space="preserve"> and participants will be asked to infer </w:t>
      </w:r>
      <w:r w:rsidR="00AD3FA9">
        <w:rPr>
          <w:rFonts w:ascii="Times New Roman" w:hAnsi="Times New Roman" w:cs="Times New Roman"/>
          <w:sz w:val="24"/>
          <w:szCs w:val="24"/>
        </w:rPr>
        <w:t>(1) the agent</w:t>
      </w:r>
      <w:r w:rsidR="0016181E">
        <w:rPr>
          <w:rFonts w:ascii="Times New Roman" w:hAnsi="Times New Roman" w:cs="Times New Roman"/>
          <w:sz w:val="24"/>
          <w:szCs w:val="24"/>
        </w:rPr>
        <w:t>’s</w:t>
      </w:r>
      <w:r w:rsidR="00AD3FA9">
        <w:rPr>
          <w:rFonts w:ascii="Times New Roman" w:hAnsi="Times New Roman" w:cs="Times New Roman"/>
          <w:sz w:val="24"/>
          <w:szCs w:val="24"/>
        </w:rPr>
        <w:t xml:space="preserve"> </w:t>
      </w:r>
      <w:r w:rsidR="0016181E">
        <w:rPr>
          <w:rFonts w:ascii="Times New Roman" w:hAnsi="Times New Roman" w:cs="Times New Roman"/>
          <w:sz w:val="24"/>
          <w:szCs w:val="24"/>
        </w:rPr>
        <w:t>goal</w:t>
      </w:r>
      <w:r w:rsidR="00AD3FA9">
        <w:rPr>
          <w:rFonts w:ascii="Times New Roman" w:hAnsi="Times New Roman" w:cs="Times New Roman"/>
          <w:sz w:val="24"/>
          <w:szCs w:val="24"/>
        </w:rPr>
        <w:t xml:space="preserve"> (2) the entrance the agent took to </w:t>
      </w:r>
      <w:r w:rsidR="00BB36BB">
        <w:rPr>
          <w:rFonts w:ascii="Times New Roman" w:hAnsi="Times New Roman" w:cs="Times New Roman"/>
          <w:sz w:val="24"/>
          <w:szCs w:val="24"/>
        </w:rPr>
        <w:t>enter the room</w:t>
      </w:r>
      <w:r w:rsidR="00AD3FA9">
        <w:rPr>
          <w:rFonts w:ascii="Times New Roman" w:hAnsi="Times New Roman" w:cs="Times New Roman"/>
          <w:sz w:val="24"/>
          <w:szCs w:val="24"/>
        </w:rPr>
        <w:t xml:space="preserve"> (see Q3</w:t>
      </w:r>
      <w:r w:rsidR="00BB4F8B">
        <w:rPr>
          <w:rFonts w:ascii="Times New Roman" w:hAnsi="Times New Roman" w:cs="Times New Roman"/>
          <w:sz w:val="24"/>
          <w:szCs w:val="24"/>
        </w:rPr>
        <w:t xml:space="preserve"> for details on how these are collected</w:t>
      </w:r>
      <w:r w:rsidR="00AD3FA9">
        <w:rPr>
          <w:rFonts w:ascii="Times New Roman" w:hAnsi="Times New Roman" w:cs="Times New Roman"/>
          <w:sz w:val="24"/>
          <w:szCs w:val="24"/>
        </w:rPr>
        <w:t>).</w:t>
      </w:r>
      <w:r w:rsidR="004B7926">
        <w:rPr>
          <w:rFonts w:ascii="Times New Roman" w:hAnsi="Times New Roman" w:cs="Times New Roman"/>
          <w:sz w:val="24"/>
          <w:szCs w:val="24"/>
        </w:rPr>
        <w:t xml:space="preserve"> </w:t>
      </w:r>
      <w:r w:rsidR="0059044C">
        <w:rPr>
          <w:rFonts w:ascii="Times New Roman" w:hAnsi="Times New Roman" w:cs="Times New Roman"/>
          <w:sz w:val="24"/>
          <w:szCs w:val="24"/>
        </w:rPr>
        <w:t>Participants will also have to correctly answer an objective question (</w:t>
      </w:r>
      <w:r w:rsidR="0059044C" w:rsidRPr="0006741E">
        <w:rPr>
          <w:rFonts w:ascii="Times New Roman" w:hAnsi="Times New Roman" w:cs="Times New Roman"/>
          <w:i/>
          <w:iCs/>
          <w:sz w:val="24"/>
          <w:szCs w:val="24"/>
        </w:rPr>
        <w:t>Which corner is farthest from Door 1 (there may be more than one)?</w:t>
      </w:r>
      <w:r w:rsidR="0059044C">
        <w:rPr>
          <w:rFonts w:ascii="Times New Roman" w:hAnsi="Times New Roman" w:cs="Times New Roman"/>
          <w:sz w:val="24"/>
          <w:szCs w:val="24"/>
        </w:rPr>
        <w:t xml:space="preserve">) on each trial in order to </w:t>
      </w:r>
      <w:r w:rsidR="0055128E">
        <w:rPr>
          <w:rFonts w:ascii="Times New Roman" w:hAnsi="Times New Roman" w:cs="Times New Roman"/>
          <w:sz w:val="24"/>
          <w:szCs w:val="24"/>
        </w:rPr>
        <w:t xml:space="preserve">be allowed to </w:t>
      </w:r>
      <w:r w:rsidR="0059044C">
        <w:rPr>
          <w:rFonts w:ascii="Times New Roman" w:hAnsi="Times New Roman" w:cs="Times New Roman"/>
          <w:sz w:val="24"/>
          <w:szCs w:val="24"/>
        </w:rPr>
        <w:t>continue</w:t>
      </w:r>
      <w:r w:rsidR="0055128E">
        <w:rPr>
          <w:rFonts w:ascii="Times New Roman" w:hAnsi="Times New Roman" w:cs="Times New Roman"/>
          <w:sz w:val="24"/>
          <w:szCs w:val="24"/>
        </w:rPr>
        <w:t xml:space="preserve"> with th</w:t>
      </w:r>
      <w:r w:rsidR="00BA4B54">
        <w:rPr>
          <w:rFonts w:ascii="Times New Roman" w:hAnsi="Times New Roman" w:cs="Times New Roman"/>
          <w:sz w:val="24"/>
          <w:szCs w:val="24"/>
        </w:rPr>
        <w:t>e</w:t>
      </w:r>
      <w:r w:rsidR="0055128E">
        <w:rPr>
          <w:rFonts w:ascii="Times New Roman" w:hAnsi="Times New Roman" w:cs="Times New Roman"/>
          <w:sz w:val="24"/>
          <w:szCs w:val="24"/>
        </w:rPr>
        <w:t xml:space="preserve"> task</w:t>
      </w:r>
      <w:r w:rsidR="0059044C">
        <w:rPr>
          <w:rFonts w:ascii="Times New Roman" w:hAnsi="Times New Roman" w:cs="Times New Roman"/>
          <w:sz w:val="24"/>
          <w:szCs w:val="24"/>
        </w:rPr>
        <w:t xml:space="preserve">. </w:t>
      </w:r>
      <w:r w:rsidR="008D319D">
        <w:rPr>
          <w:rFonts w:ascii="Times New Roman" w:hAnsi="Times New Roman" w:cs="Times New Roman"/>
          <w:sz w:val="24"/>
          <w:szCs w:val="24"/>
        </w:rPr>
        <w:t>The experiment consists of</w:t>
      </w:r>
      <w:r w:rsidR="004234FF">
        <w:rPr>
          <w:rFonts w:ascii="Times New Roman" w:hAnsi="Times New Roman" w:cs="Times New Roman"/>
          <w:sz w:val="24"/>
          <w:szCs w:val="24"/>
        </w:rPr>
        <w:t xml:space="preserve"> 23 trials </w:t>
      </w:r>
      <w:r w:rsidR="008D319D">
        <w:rPr>
          <w:rFonts w:ascii="Times New Roman" w:hAnsi="Times New Roman" w:cs="Times New Roman"/>
          <w:sz w:val="24"/>
          <w:szCs w:val="24"/>
        </w:rPr>
        <w:t xml:space="preserve">presented </w:t>
      </w:r>
      <w:r w:rsidR="004234FF">
        <w:rPr>
          <w:rFonts w:ascii="Times New Roman" w:hAnsi="Times New Roman" w:cs="Times New Roman"/>
          <w:sz w:val="24"/>
          <w:szCs w:val="24"/>
        </w:rPr>
        <w:t>in random order</w:t>
      </w:r>
      <w:r w:rsidR="009A240D">
        <w:rPr>
          <w:rFonts w:ascii="Times New Roman" w:hAnsi="Times New Roman" w:cs="Times New Roman"/>
          <w:sz w:val="24"/>
          <w:szCs w:val="24"/>
        </w:rPr>
        <w:t xml:space="preserve"> (see Q4 for design).</w:t>
      </w:r>
    </w:p>
    <w:p w14:paraId="53058368" w14:textId="77777777" w:rsidR="00E13084" w:rsidRDefault="00E13084" w:rsidP="00E13084">
      <w:pPr>
        <w:spacing w:after="0" w:line="240" w:lineRule="auto"/>
        <w:rPr>
          <w:rFonts w:ascii="Times New Roman" w:hAnsi="Times New Roman" w:cs="Times New Roman"/>
          <w:sz w:val="24"/>
          <w:szCs w:val="24"/>
        </w:rPr>
      </w:pPr>
    </w:p>
    <w:p w14:paraId="158EFF94"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3) Dependent variable</w:t>
      </w:r>
      <w:r>
        <w:rPr>
          <w:rFonts w:ascii="Times New Roman" w:hAnsi="Times New Roman" w:cs="Times New Roman"/>
          <w:sz w:val="24"/>
          <w:szCs w:val="24"/>
        </w:rPr>
        <w:t xml:space="preserve">. </w:t>
      </w:r>
      <w:commentRangeStart w:id="2"/>
      <w:r>
        <w:rPr>
          <w:rFonts w:ascii="Times New Roman" w:hAnsi="Times New Roman" w:cs="Times New Roman"/>
          <w:sz w:val="24"/>
          <w:szCs w:val="24"/>
        </w:rPr>
        <w:t>Describe the key dependent variable(s) specifying how they will be measured.</w:t>
      </w:r>
      <w:commentRangeEnd w:id="2"/>
      <w:r w:rsidR="00C8237D">
        <w:rPr>
          <w:rStyle w:val="CommentReference"/>
        </w:rPr>
        <w:commentReference w:id="2"/>
      </w:r>
      <w:bookmarkStart w:id="3" w:name="_GoBack"/>
      <w:bookmarkEnd w:id="3"/>
    </w:p>
    <w:p w14:paraId="29EF9F98" w14:textId="11C2FE27" w:rsidR="00E13084" w:rsidRDefault="00E13084" w:rsidP="00E13084">
      <w:pPr>
        <w:spacing w:after="0" w:line="240" w:lineRule="auto"/>
        <w:rPr>
          <w:rFonts w:ascii="Times New Roman" w:hAnsi="Times New Roman" w:cs="Times New Roman"/>
          <w:sz w:val="24"/>
          <w:szCs w:val="24"/>
        </w:rPr>
      </w:pPr>
    </w:p>
    <w:p w14:paraId="2889A7D3" w14:textId="73711E6F" w:rsidR="00C8237D" w:rsidRDefault="00C8237D"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Goal</w:t>
      </w:r>
      <w:r w:rsidR="00895E42">
        <w:rPr>
          <w:rFonts w:ascii="Times New Roman" w:hAnsi="Times New Roman" w:cs="Times New Roman"/>
          <w:sz w:val="24"/>
          <w:szCs w:val="24"/>
        </w:rPr>
        <w:t xml:space="preserve"> </w:t>
      </w:r>
      <w:r>
        <w:rPr>
          <w:rFonts w:ascii="Times New Roman" w:hAnsi="Times New Roman" w:cs="Times New Roman"/>
          <w:sz w:val="24"/>
          <w:szCs w:val="24"/>
        </w:rPr>
        <w:t>inference: participants will rate the probability that the agent was going for each of the three goals using continuous sliders ranging from “definitely not” (coded as 0) to “definitely” (coded as 1).</w:t>
      </w:r>
    </w:p>
    <w:p w14:paraId="6F082A14" w14:textId="27432BD1" w:rsidR="00C8237D" w:rsidRDefault="00C8237D" w:rsidP="00E13084">
      <w:pPr>
        <w:spacing w:after="0" w:line="240" w:lineRule="auto"/>
        <w:rPr>
          <w:rFonts w:ascii="Times New Roman" w:hAnsi="Times New Roman" w:cs="Times New Roman"/>
          <w:sz w:val="24"/>
          <w:szCs w:val="24"/>
        </w:rPr>
      </w:pPr>
    </w:p>
    <w:p w14:paraId="019557C5" w14:textId="636FF400" w:rsidR="00FB2B5F" w:rsidRDefault="00861DCE" w:rsidP="00E13084">
      <w:pPr>
        <w:spacing w:after="0" w:line="240" w:lineRule="auto"/>
        <w:rPr>
          <w:ins w:id="4" w:author="Microsoft Office User" w:date="2019-08-20T17:57:00Z"/>
          <w:rFonts w:ascii="Times New Roman" w:hAnsi="Times New Roman" w:cs="Times New Roman"/>
          <w:sz w:val="24"/>
          <w:szCs w:val="24"/>
        </w:rPr>
      </w:pPr>
      <w:r>
        <w:rPr>
          <w:rFonts w:ascii="Times New Roman" w:hAnsi="Times New Roman" w:cs="Times New Roman"/>
          <w:sz w:val="24"/>
          <w:szCs w:val="24"/>
        </w:rPr>
        <w:t xml:space="preserve">Entrance </w:t>
      </w:r>
      <w:r w:rsidR="00C8237D">
        <w:rPr>
          <w:rFonts w:ascii="Times New Roman" w:hAnsi="Times New Roman" w:cs="Times New Roman"/>
          <w:sz w:val="24"/>
          <w:szCs w:val="24"/>
        </w:rPr>
        <w:t>inference: in trials where there is more than one door, participants will rate the probability that the agent was entering through each door using sliders that are identical to th</w:t>
      </w:r>
      <w:r w:rsidR="00897587">
        <w:rPr>
          <w:rFonts w:ascii="Times New Roman" w:hAnsi="Times New Roman" w:cs="Times New Roman"/>
          <w:sz w:val="24"/>
          <w:szCs w:val="24"/>
        </w:rPr>
        <w:t>ose in the</w:t>
      </w:r>
      <w:r w:rsidR="00C8237D">
        <w:rPr>
          <w:rFonts w:ascii="Times New Roman" w:hAnsi="Times New Roman" w:cs="Times New Roman"/>
          <w:sz w:val="24"/>
          <w:szCs w:val="24"/>
        </w:rPr>
        <w:t xml:space="preserve"> goal</w:t>
      </w:r>
      <w:r w:rsidR="00895E42">
        <w:rPr>
          <w:rFonts w:ascii="Times New Roman" w:hAnsi="Times New Roman" w:cs="Times New Roman"/>
          <w:sz w:val="24"/>
          <w:szCs w:val="24"/>
        </w:rPr>
        <w:t xml:space="preserve"> </w:t>
      </w:r>
      <w:r w:rsidR="00C8237D">
        <w:rPr>
          <w:rFonts w:ascii="Times New Roman" w:hAnsi="Times New Roman" w:cs="Times New Roman"/>
          <w:sz w:val="24"/>
          <w:szCs w:val="24"/>
        </w:rPr>
        <w:t>inference.</w:t>
      </w:r>
    </w:p>
    <w:p w14:paraId="25C7C223" w14:textId="77777777" w:rsidR="00FB2B5F" w:rsidRDefault="00FB2B5F" w:rsidP="00E13084">
      <w:pPr>
        <w:spacing w:after="0" w:line="240" w:lineRule="auto"/>
        <w:rPr>
          <w:rFonts w:ascii="Times New Roman" w:hAnsi="Times New Roman" w:cs="Times New Roman"/>
          <w:sz w:val="24"/>
          <w:szCs w:val="24"/>
        </w:rPr>
      </w:pPr>
    </w:p>
    <w:p w14:paraId="62139AD2"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4) </w:t>
      </w:r>
      <w:commentRangeStart w:id="5"/>
      <w:r>
        <w:rPr>
          <w:rFonts w:ascii="Times New Roman" w:hAnsi="Times New Roman" w:cs="Times New Roman"/>
          <w:b/>
          <w:sz w:val="24"/>
          <w:szCs w:val="24"/>
        </w:rPr>
        <w:t>Condition</w:t>
      </w:r>
      <w:commentRangeEnd w:id="5"/>
      <w:r w:rsidR="00D540CA">
        <w:rPr>
          <w:rStyle w:val="CommentReference"/>
        </w:rPr>
        <w:commentReference w:id="5"/>
      </w:r>
      <w:r>
        <w:rPr>
          <w:rFonts w:ascii="Times New Roman" w:hAnsi="Times New Roman" w:cs="Times New Roman"/>
          <w:b/>
          <w:sz w:val="24"/>
          <w:szCs w:val="24"/>
        </w:rPr>
        <w:t>s.</w:t>
      </w:r>
      <w:r>
        <w:rPr>
          <w:rFonts w:ascii="Times New Roman" w:hAnsi="Times New Roman" w:cs="Times New Roman"/>
          <w:sz w:val="24"/>
          <w:szCs w:val="24"/>
        </w:rPr>
        <w:t xml:space="preserve"> How many and which conditions will participants be assigned to?</w:t>
      </w:r>
    </w:p>
    <w:p w14:paraId="25274900" w14:textId="0BA38771" w:rsidR="00E13084" w:rsidRDefault="00E13084" w:rsidP="00E13084">
      <w:pPr>
        <w:spacing w:after="0" w:line="240" w:lineRule="auto"/>
        <w:rPr>
          <w:rFonts w:ascii="Times New Roman" w:hAnsi="Times New Roman" w:cs="Times New Roman"/>
          <w:sz w:val="24"/>
          <w:szCs w:val="24"/>
        </w:rPr>
      </w:pPr>
    </w:p>
    <w:p w14:paraId="5E8D1D43" w14:textId="1DF8A812" w:rsidR="008C03CD" w:rsidRDefault="009D3FAB"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participants will complete all </w:t>
      </w:r>
      <w:r w:rsidR="00D246AC">
        <w:rPr>
          <w:rFonts w:ascii="Times New Roman" w:hAnsi="Times New Roman" w:cs="Times New Roman"/>
          <w:sz w:val="24"/>
          <w:szCs w:val="24"/>
        </w:rPr>
        <w:t xml:space="preserve">23 trials </w:t>
      </w:r>
      <w:r>
        <w:rPr>
          <w:rFonts w:ascii="Times New Roman" w:hAnsi="Times New Roman" w:cs="Times New Roman"/>
          <w:sz w:val="24"/>
          <w:szCs w:val="24"/>
        </w:rPr>
        <w:t>in a random order</w:t>
      </w:r>
      <w:r w:rsidR="00D246AC">
        <w:rPr>
          <w:rFonts w:ascii="Times New Roman" w:hAnsi="Times New Roman" w:cs="Times New Roman"/>
          <w:sz w:val="24"/>
          <w:szCs w:val="24"/>
        </w:rPr>
        <w:t>.</w:t>
      </w:r>
    </w:p>
    <w:p w14:paraId="1D48A371" w14:textId="498F37AF" w:rsidR="00E13084" w:rsidRDefault="00E13084" w:rsidP="00E13084">
      <w:pPr>
        <w:spacing w:after="0" w:line="240" w:lineRule="auto"/>
        <w:rPr>
          <w:rFonts w:ascii="Times New Roman" w:hAnsi="Times New Roman" w:cs="Times New Roman"/>
          <w:sz w:val="24"/>
          <w:szCs w:val="24"/>
        </w:rPr>
      </w:pPr>
    </w:p>
    <w:p w14:paraId="06B2F421"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5) Analyses.</w:t>
      </w:r>
      <w:r>
        <w:rPr>
          <w:rFonts w:ascii="Times New Roman" w:hAnsi="Times New Roman" w:cs="Times New Roman"/>
          <w:sz w:val="24"/>
          <w:szCs w:val="24"/>
        </w:rPr>
        <w:t xml:space="preserve"> Specify exactly which analyses you will conduct to examine the main question/hypothesis.</w:t>
      </w:r>
    </w:p>
    <w:p w14:paraId="1A4C53CF" w14:textId="2FAFBE25" w:rsidR="00E13084" w:rsidRDefault="00E13084" w:rsidP="00E13084">
      <w:pPr>
        <w:spacing w:after="0" w:line="240" w:lineRule="auto"/>
        <w:rPr>
          <w:rFonts w:ascii="Times New Roman" w:hAnsi="Times New Roman" w:cs="Times New Roman"/>
          <w:sz w:val="24"/>
          <w:szCs w:val="24"/>
        </w:rPr>
      </w:pPr>
    </w:p>
    <w:p w14:paraId="7A817DA5" w14:textId="67950D89" w:rsidR="00345E5D" w:rsidRDefault="00345E5D" w:rsidP="002E614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We will analyze our data by comparing it to a computational model that </w:t>
      </w:r>
      <w:r w:rsidR="00A60DA1">
        <w:rPr>
          <w:rFonts w:ascii="Times New Roman" w:hAnsi="Times New Roman" w:cs="Times New Roman"/>
          <w:sz w:val="24"/>
          <w:szCs w:val="24"/>
        </w:rPr>
        <w:t xml:space="preserve">infers where the agent entered and what goal they pursued by assuming that the agent was acting efficiently in space. Specifically, our model </w:t>
      </w:r>
      <w:r w:rsidR="003B2470">
        <w:rPr>
          <w:rFonts w:ascii="Times New Roman" w:hAnsi="Times New Roman" w:cs="Times New Roman"/>
          <w:sz w:val="24"/>
          <w:szCs w:val="24"/>
        </w:rPr>
        <w:t xml:space="preserve">reconstructs the agent’s actions by </w:t>
      </w:r>
      <w:r w:rsidR="00AF0410">
        <w:rPr>
          <w:rFonts w:ascii="Times New Roman" w:hAnsi="Times New Roman" w:cs="Times New Roman"/>
          <w:sz w:val="24"/>
          <w:szCs w:val="24"/>
        </w:rPr>
        <w:t xml:space="preserve">computing the posterior probability of different sequences of actions given the observed positions of the </w:t>
      </w:r>
      <w:r w:rsidR="008F00B8">
        <w:rPr>
          <w:rFonts w:ascii="Times New Roman" w:hAnsi="Times New Roman" w:cs="Times New Roman"/>
          <w:sz w:val="24"/>
          <w:szCs w:val="24"/>
        </w:rPr>
        <w:t xml:space="preserve">cookie </w:t>
      </w:r>
      <w:r w:rsidR="00AF0410">
        <w:rPr>
          <w:rFonts w:ascii="Times New Roman" w:hAnsi="Times New Roman" w:cs="Times New Roman"/>
          <w:sz w:val="24"/>
          <w:szCs w:val="24"/>
        </w:rPr>
        <w:t xml:space="preserve">crumbs through Bayesian inference. </w:t>
      </w:r>
      <w:r w:rsidR="008C4869">
        <w:rPr>
          <w:rFonts w:ascii="Times New Roman" w:hAnsi="Times New Roman" w:cs="Times New Roman"/>
          <w:sz w:val="24"/>
          <w:szCs w:val="24"/>
        </w:rPr>
        <w:t xml:space="preserve">The agent’s entrance and goal are then computed by </w:t>
      </w:r>
      <w:r w:rsidR="00C05F81">
        <w:rPr>
          <w:rFonts w:ascii="Times New Roman" w:hAnsi="Times New Roman" w:cs="Times New Roman"/>
          <w:sz w:val="24"/>
          <w:szCs w:val="24"/>
        </w:rPr>
        <w:t>integrating over the posterior space of inferred actions</w:t>
      </w:r>
      <w:r w:rsidR="00755597">
        <w:rPr>
          <w:rFonts w:ascii="Times New Roman" w:hAnsi="Times New Roman" w:cs="Times New Roman"/>
          <w:sz w:val="24"/>
          <w:szCs w:val="24"/>
        </w:rPr>
        <w:t xml:space="preserve">. </w:t>
      </w:r>
    </w:p>
    <w:p w14:paraId="1B0CAE93" w14:textId="77777777" w:rsidR="00345E5D" w:rsidRDefault="00345E5D" w:rsidP="002E6144">
      <w:pPr>
        <w:spacing w:after="0" w:line="240" w:lineRule="auto"/>
        <w:rPr>
          <w:rFonts w:ascii="Times New Roman" w:hAnsi="Times New Roman" w:cs="Times New Roman"/>
          <w:sz w:val="24"/>
          <w:szCs w:val="24"/>
        </w:rPr>
      </w:pPr>
    </w:p>
    <w:p w14:paraId="01533092" w14:textId="04AD03E4" w:rsidR="006B3682" w:rsidRDefault="002E6144" w:rsidP="002E6144">
      <w:pPr>
        <w:spacing w:after="0" w:line="240" w:lineRule="auto"/>
        <w:rPr>
          <w:rFonts w:ascii="Times New Roman" w:hAnsi="Times New Roman" w:cs="Times New Roman"/>
          <w:sz w:val="24"/>
          <w:szCs w:val="24"/>
        </w:rPr>
      </w:pPr>
      <w:commentRangeStart w:id="6"/>
      <w:r>
        <w:rPr>
          <w:rFonts w:ascii="Times New Roman" w:hAnsi="Times New Roman" w:cs="Times New Roman"/>
          <w:sz w:val="24"/>
          <w:szCs w:val="24"/>
        </w:rPr>
        <w:t xml:space="preserve">Our </w:t>
      </w:r>
      <w:r w:rsidR="00265AC9">
        <w:rPr>
          <w:rFonts w:ascii="Times New Roman" w:hAnsi="Times New Roman" w:cs="Times New Roman"/>
          <w:sz w:val="24"/>
          <w:szCs w:val="24"/>
        </w:rPr>
        <w:t xml:space="preserve">first </w:t>
      </w:r>
      <w:r>
        <w:rPr>
          <w:rFonts w:ascii="Times New Roman" w:hAnsi="Times New Roman" w:cs="Times New Roman"/>
          <w:sz w:val="24"/>
          <w:szCs w:val="24"/>
        </w:rPr>
        <w:t>analysis will consist of correlating</w:t>
      </w:r>
      <w:r w:rsidR="00B34891">
        <w:rPr>
          <w:rFonts w:ascii="Times New Roman" w:hAnsi="Times New Roman" w:cs="Times New Roman"/>
          <w:sz w:val="24"/>
          <w:szCs w:val="24"/>
        </w:rPr>
        <w:t xml:space="preserve"> </w:t>
      </w:r>
      <w:r w:rsidR="00A66FF4">
        <w:rPr>
          <w:rFonts w:ascii="Times New Roman" w:hAnsi="Times New Roman" w:cs="Times New Roman"/>
          <w:sz w:val="24"/>
          <w:szCs w:val="24"/>
        </w:rPr>
        <w:t xml:space="preserve">mean </w:t>
      </w:r>
      <w:r w:rsidR="00D70E25">
        <w:rPr>
          <w:rFonts w:ascii="Times New Roman" w:hAnsi="Times New Roman" w:cs="Times New Roman"/>
          <w:sz w:val="24"/>
          <w:szCs w:val="24"/>
        </w:rPr>
        <w:t xml:space="preserve">normalized </w:t>
      </w:r>
      <w:r>
        <w:rPr>
          <w:rFonts w:ascii="Times New Roman" w:hAnsi="Times New Roman" w:cs="Times New Roman"/>
          <w:sz w:val="24"/>
          <w:szCs w:val="24"/>
        </w:rPr>
        <w:t>participant responses with</w:t>
      </w:r>
      <w:r w:rsidR="00A66FF4">
        <w:rPr>
          <w:rFonts w:ascii="Times New Roman" w:hAnsi="Times New Roman" w:cs="Times New Roman"/>
          <w:sz w:val="24"/>
          <w:szCs w:val="24"/>
        </w:rPr>
        <w:t xml:space="preserve"> </w:t>
      </w:r>
      <w:r w:rsidR="00570EEC">
        <w:rPr>
          <w:rFonts w:ascii="Times New Roman" w:hAnsi="Times New Roman" w:cs="Times New Roman"/>
          <w:sz w:val="24"/>
          <w:szCs w:val="24"/>
        </w:rPr>
        <w:t>the raw predictions from</w:t>
      </w:r>
      <w:r>
        <w:rPr>
          <w:rFonts w:ascii="Times New Roman" w:hAnsi="Times New Roman" w:cs="Times New Roman"/>
          <w:sz w:val="24"/>
          <w:szCs w:val="24"/>
        </w:rPr>
        <w:t xml:space="preserve"> </w:t>
      </w:r>
      <w:r w:rsidR="00DD7A3B">
        <w:rPr>
          <w:rFonts w:ascii="Times New Roman" w:hAnsi="Times New Roman" w:cs="Times New Roman"/>
          <w:sz w:val="24"/>
          <w:szCs w:val="24"/>
        </w:rPr>
        <w:t xml:space="preserve">our </w:t>
      </w:r>
      <w:r>
        <w:rPr>
          <w:rFonts w:ascii="Times New Roman" w:hAnsi="Times New Roman" w:cs="Times New Roman"/>
          <w:sz w:val="24"/>
          <w:szCs w:val="24"/>
        </w:rPr>
        <w:t>computational model</w:t>
      </w:r>
      <w:commentRangeEnd w:id="6"/>
      <w:r w:rsidR="00FE0E85">
        <w:rPr>
          <w:rStyle w:val="CommentReference"/>
        </w:rPr>
        <w:commentReference w:id="6"/>
      </w:r>
      <w:r w:rsidR="00265AC9">
        <w:rPr>
          <w:rFonts w:ascii="Times New Roman" w:hAnsi="Times New Roman" w:cs="Times New Roman"/>
          <w:sz w:val="24"/>
          <w:szCs w:val="24"/>
        </w:rPr>
        <w:t xml:space="preserve">. </w:t>
      </w:r>
      <w:r w:rsidR="00C30622">
        <w:rPr>
          <w:rFonts w:ascii="Times New Roman" w:hAnsi="Times New Roman" w:cs="Times New Roman"/>
          <w:sz w:val="24"/>
          <w:szCs w:val="24"/>
        </w:rPr>
        <w:t>Participant responses will be normalized within-participants, within-trials, and per inference type so that they are valid probability distributions and then they will be averaged across-participants.</w:t>
      </w:r>
      <w:r w:rsidR="00C30622" w:rsidRPr="00C30622">
        <w:rPr>
          <w:rFonts w:ascii="Times New Roman" w:hAnsi="Times New Roman" w:cs="Times New Roman"/>
          <w:sz w:val="24"/>
          <w:szCs w:val="24"/>
        </w:rPr>
        <w:t xml:space="preserve"> </w:t>
      </w:r>
      <w:r w:rsidR="00173FFD">
        <w:rPr>
          <w:rFonts w:ascii="Times New Roman" w:hAnsi="Times New Roman" w:cs="Times New Roman"/>
          <w:sz w:val="24"/>
          <w:szCs w:val="24"/>
        </w:rPr>
        <w:t>The m</w:t>
      </w:r>
      <w:r w:rsidR="00570EEC">
        <w:rPr>
          <w:rFonts w:ascii="Times New Roman" w:hAnsi="Times New Roman" w:cs="Times New Roman"/>
          <w:sz w:val="24"/>
          <w:szCs w:val="24"/>
        </w:rPr>
        <w:t xml:space="preserve">odel </w:t>
      </w:r>
      <w:r w:rsidR="00C30622">
        <w:rPr>
          <w:rFonts w:ascii="Times New Roman" w:hAnsi="Times New Roman" w:cs="Times New Roman"/>
          <w:sz w:val="24"/>
          <w:szCs w:val="24"/>
        </w:rPr>
        <w:t xml:space="preserve">predictions are </w:t>
      </w:r>
      <w:r w:rsidR="00173FFD">
        <w:rPr>
          <w:rFonts w:ascii="Times New Roman" w:hAnsi="Times New Roman" w:cs="Times New Roman"/>
          <w:sz w:val="24"/>
          <w:szCs w:val="24"/>
        </w:rPr>
        <w:t xml:space="preserve">already </w:t>
      </w:r>
      <w:r w:rsidR="00C30622">
        <w:rPr>
          <w:rFonts w:ascii="Times New Roman" w:hAnsi="Times New Roman" w:cs="Times New Roman"/>
          <w:sz w:val="24"/>
          <w:szCs w:val="24"/>
        </w:rPr>
        <w:t>valid probability distributions</w:t>
      </w:r>
      <w:r w:rsidR="00570EEC">
        <w:rPr>
          <w:rFonts w:ascii="Times New Roman" w:hAnsi="Times New Roman" w:cs="Times New Roman"/>
          <w:sz w:val="24"/>
          <w:szCs w:val="24"/>
        </w:rPr>
        <w:t>, so they will not undergo further processing</w:t>
      </w:r>
      <w:r w:rsidR="00C30622">
        <w:rPr>
          <w:rFonts w:ascii="Times New Roman" w:hAnsi="Times New Roman" w:cs="Times New Roman"/>
          <w:sz w:val="24"/>
          <w:szCs w:val="24"/>
        </w:rPr>
        <w:t xml:space="preserve">. </w:t>
      </w:r>
      <w:r w:rsidR="00EE43C6">
        <w:rPr>
          <w:rFonts w:ascii="Times New Roman" w:hAnsi="Times New Roman" w:cs="Times New Roman"/>
          <w:sz w:val="24"/>
          <w:szCs w:val="24"/>
        </w:rPr>
        <w:t>Our second analysis</w:t>
      </w:r>
      <w:r w:rsidR="00EB47B7">
        <w:rPr>
          <w:rFonts w:ascii="Times New Roman" w:hAnsi="Times New Roman" w:cs="Times New Roman"/>
          <w:sz w:val="24"/>
          <w:szCs w:val="24"/>
        </w:rPr>
        <w:t xml:space="preserve"> is similar to the first except we</w:t>
      </w:r>
      <w:r w:rsidR="00EE43C6">
        <w:rPr>
          <w:rFonts w:ascii="Times New Roman" w:hAnsi="Times New Roman" w:cs="Times New Roman"/>
          <w:sz w:val="24"/>
          <w:szCs w:val="24"/>
        </w:rPr>
        <w:t xml:space="preserve"> will</w:t>
      </w:r>
      <w:r w:rsidR="00EB47B7">
        <w:rPr>
          <w:rFonts w:ascii="Times New Roman" w:hAnsi="Times New Roman" w:cs="Times New Roman"/>
          <w:sz w:val="24"/>
          <w:szCs w:val="24"/>
        </w:rPr>
        <w:t xml:space="preserve"> bisect the data by the type of inference participants are making (goal vs. </w:t>
      </w:r>
      <w:r w:rsidR="0018650F">
        <w:rPr>
          <w:rFonts w:ascii="Times New Roman" w:hAnsi="Times New Roman" w:cs="Times New Roman"/>
          <w:sz w:val="24"/>
          <w:szCs w:val="24"/>
        </w:rPr>
        <w:t xml:space="preserve">entrance; </w:t>
      </w:r>
      <w:r w:rsidR="00DD7A3B">
        <w:rPr>
          <w:rFonts w:ascii="Times New Roman" w:hAnsi="Times New Roman" w:cs="Times New Roman"/>
          <w:sz w:val="24"/>
          <w:szCs w:val="24"/>
        </w:rPr>
        <w:t xml:space="preserve">see Q4). </w:t>
      </w:r>
      <w:r>
        <w:rPr>
          <w:rFonts w:ascii="Times New Roman" w:hAnsi="Times New Roman" w:cs="Times New Roman"/>
          <w:sz w:val="24"/>
          <w:szCs w:val="24"/>
        </w:rPr>
        <w:t>In</w:t>
      </w:r>
      <w:r w:rsidR="00EB47B7">
        <w:rPr>
          <w:rFonts w:ascii="Times New Roman" w:hAnsi="Times New Roman" w:cs="Times New Roman"/>
          <w:sz w:val="24"/>
          <w:szCs w:val="24"/>
        </w:rPr>
        <w:t xml:space="preserve"> all of our analyses</w:t>
      </w:r>
      <w:r>
        <w:rPr>
          <w:rFonts w:ascii="Times New Roman" w:hAnsi="Times New Roman" w:cs="Times New Roman"/>
          <w:sz w:val="24"/>
          <w:szCs w:val="24"/>
        </w:rPr>
        <w:t>, we will compute 95% bootstrapped confidence intervals for participant judgments.</w:t>
      </w:r>
      <w:r w:rsidR="009223CA">
        <w:rPr>
          <w:rFonts w:ascii="Times New Roman" w:hAnsi="Times New Roman" w:cs="Times New Roman"/>
          <w:sz w:val="24"/>
          <w:szCs w:val="24"/>
        </w:rPr>
        <w:t xml:space="preserve"> </w:t>
      </w:r>
      <w:r w:rsidR="00D21E4D">
        <w:rPr>
          <w:rFonts w:ascii="Times New Roman" w:hAnsi="Times New Roman" w:cs="Times New Roman"/>
          <w:sz w:val="24"/>
          <w:szCs w:val="24"/>
        </w:rPr>
        <w:t xml:space="preserve">We will also compare participant responses against a simple alternative model that assumes that the agent entered through the door closest to them, and that they are going to the goal closest to the bread crumbs. </w:t>
      </w:r>
      <w:r w:rsidR="002341C1">
        <w:rPr>
          <w:rFonts w:ascii="Times New Roman" w:hAnsi="Times New Roman" w:cs="Times New Roman"/>
          <w:sz w:val="24"/>
          <w:szCs w:val="24"/>
        </w:rPr>
        <w:t>We will perform model comparison by computing the correlation difference between our main and our alternative model, along with a bootstrapped 95% confidence interval. We predict that our model will show a reliably higher correlation than the baseline model</w:t>
      </w:r>
      <w:r w:rsidR="00D63093">
        <w:rPr>
          <w:rFonts w:ascii="Times New Roman" w:hAnsi="Times New Roman" w:cs="Times New Roman"/>
          <w:sz w:val="24"/>
          <w:szCs w:val="24"/>
        </w:rPr>
        <w:t xml:space="preserve"> (operationalized as the 95% confidence interval not crossing 0).</w:t>
      </w:r>
      <w:r w:rsidR="005E6590">
        <w:rPr>
          <w:rFonts w:ascii="Times New Roman" w:hAnsi="Times New Roman" w:cs="Times New Roman"/>
          <w:sz w:val="24"/>
          <w:szCs w:val="24"/>
        </w:rPr>
        <w:t xml:space="preserve"> This comparison will be performed both on the global analysis (goal and entrance inferences combined) and </w:t>
      </w:r>
      <w:r w:rsidR="00535A90">
        <w:rPr>
          <w:rFonts w:ascii="Times New Roman" w:hAnsi="Times New Roman" w:cs="Times New Roman"/>
          <w:sz w:val="24"/>
          <w:szCs w:val="24"/>
        </w:rPr>
        <w:t xml:space="preserve">the </w:t>
      </w:r>
      <w:r w:rsidR="00874952">
        <w:rPr>
          <w:rFonts w:ascii="Times New Roman" w:hAnsi="Times New Roman" w:cs="Times New Roman"/>
          <w:sz w:val="24"/>
          <w:szCs w:val="24"/>
        </w:rPr>
        <w:t>split analyses (goal vs. entrance inferences).</w:t>
      </w:r>
    </w:p>
    <w:p w14:paraId="5D1B711E" w14:textId="77777777" w:rsidR="006B3682" w:rsidRDefault="006B3682" w:rsidP="002E6144">
      <w:pPr>
        <w:spacing w:after="0" w:line="240" w:lineRule="auto"/>
        <w:rPr>
          <w:rFonts w:ascii="Times New Roman" w:hAnsi="Times New Roman" w:cs="Times New Roman"/>
          <w:sz w:val="24"/>
          <w:szCs w:val="24"/>
        </w:rPr>
      </w:pPr>
    </w:p>
    <w:p w14:paraId="30DE4A15" w14:textId="734C8CEF" w:rsidR="002E6144" w:rsidRDefault="006B3682" w:rsidP="002E614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we believe any discrepancies between model predictions and participant judgments are the result of </w:t>
      </w:r>
      <w:r w:rsidR="00874952">
        <w:rPr>
          <w:rFonts w:ascii="Times New Roman" w:hAnsi="Times New Roman" w:cs="Times New Roman"/>
          <w:sz w:val="24"/>
          <w:szCs w:val="24"/>
        </w:rPr>
        <w:t xml:space="preserve">rationality expectations, we will </w:t>
      </w:r>
      <w:r w:rsidR="009223CA">
        <w:rPr>
          <w:rFonts w:ascii="Times New Roman" w:hAnsi="Times New Roman" w:cs="Times New Roman"/>
          <w:sz w:val="24"/>
          <w:szCs w:val="24"/>
        </w:rPr>
        <w:t xml:space="preserve">perform post-hoc model adjustment by varying </w:t>
      </w:r>
      <w:r w:rsidR="00595B9C">
        <w:rPr>
          <w:rFonts w:ascii="Times New Roman" w:hAnsi="Times New Roman" w:cs="Times New Roman"/>
          <w:sz w:val="24"/>
          <w:szCs w:val="24"/>
        </w:rPr>
        <w:t xml:space="preserve">our model’s rationality parameter (tau in a </w:t>
      </w:r>
      <w:proofErr w:type="spellStart"/>
      <w:r w:rsidR="00595B9C">
        <w:rPr>
          <w:rFonts w:ascii="Times New Roman" w:hAnsi="Times New Roman" w:cs="Times New Roman"/>
          <w:sz w:val="24"/>
          <w:szCs w:val="24"/>
        </w:rPr>
        <w:t>softmax</w:t>
      </w:r>
      <w:proofErr w:type="spellEnd"/>
      <w:r w:rsidR="00595B9C">
        <w:rPr>
          <w:rFonts w:ascii="Times New Roman" w:hAnsi="Times New Roman" w:cs="Times New Roman"/>
          <w:sz w:val="24"/>
          <w:szCs w:val="24"/>
        </w:rPr>
        <w:t xml:space="preserve"> equation)</w:t>
      </w:r>
      <w:r w:rsidR="009223CA">
        <w:rPr>
          <w:rFonts w:ascii="Times New Roman" w:hAnsi="Times New Roman" w:cs="Times New Roman"/>
          <w:sz w:val="24"/>
          <w:szCs w:val="24"/>
        </w:rPr>
        <w:t xml:space="preserve"> to see if the differences between participant responses and model predictions can be attributed to this parameter.</w:t>
      </w:r>
    </w:p>
    <w:p w14:paraId="56F22D7A" w14:textId="77777777" w:rsidR="00933A4B" w:rsidRDefault="00933A4B" w:rsidP="00E13084">
      <w:pPr>
        <w:spacing w:after="0" w:line="240" w:lineRule="auto"/>
        <w:rPr>
          <w:rFonts w:ascii="Times New Roman" w:hAnsi="Times New Roman" w:cs="Times New Roman"/>
          <w:sz w:val="24"/>
          <w:szCs w:val="24"/>
        </w:rPr>
      </w:pPr>
    </w:p>
    <w:p w14:paraId="204F550A"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6) Outliers and Exclusions.</w:t>
      </w:r>
      <w:r>
        <w:rPr>
          <w:rFonts w:ascii="Times New Roman" w:hAnsi="Times New Roman" w:cs="Times New Roman"/>
          <w:sz w:val="24"/>
          <w:szCs w:val="24"/>
        </w:rPr>
        <w:t xml:space="preserve"> Describe exactly how outliers will be defined and handled, and your precise rule(s) for excluding observations.</w:t>
      </w:r>
    </w:p>
    <w:p w14:paraId="1E7E2831" w14:textId="77777777" w:rsidR="00E13084" w:rsidRDefault="00E13084" w:rsidP="00E13084">
      <w:pPr>
        <w:spacing w:after="0" w:line="240" w:lineRule="auto"/>
        <w:rPr>
          <w:rFonts w:ascii="Times New Roman" w:hAnsi="Times New Roman" w:cs="Times New Roman"/>
          <w:sz w:val="24"/>
          <w:szCs w:val="24"/>
        </w:rPr>
      </w:pPr>
    </w:p>
    <w:p w14:paraId="653397BE" w14:textId="178FB065" w:rsidR="009B79D4" w:rsidRDefault="006042F7" w:rsidP="009B79D4">
      <w:pPr>
        <w:spacing w:after="0" w:line="240" w:lineRule="auto"/>
        <w:rPr>
          <w:rFonts w:ascii="Times New Roman" w:hAnsi="Times New Roman" w:cs="Times New Roman"/>
          <w:sz w:val="24"/>
          <w:szCs w:val="24"/>
        </w:rPr>
      </w:pPr>
      <w:r>
        <w:rPr>
          <w:rFonts w:ascii="Times New Roman" w:hAnsi="Times New Roman" w:cs="Times New Roman"/>
          <w:sz w:val="24"/>
          <w:szCs w:val="24"/>
        </w:rPr>
        <w:t>After reading the task instructions, participants will complete a brief</w:t>
      </w:r>
      <w:r w:rsidR="00893849">
        <w:rPr>
          <w:rFonts w:ascii="Times New Roman" w:hAnsi="Times New Roman" w:cs="Times New Roman"/>
          <w:sz w:val="24"/>
          <w:szCs w:val="24"/>
        </w:rPr>
        <w:t>,</w:t>
      </w:r>
      <w:r>
        <w:rPr>
          <w:rFonts w:ascii="Times New Roman" w:hAnsi="Times New Roman" w:cs="Times New Roman"/>
          <w:sz w:val="24"/>
          <w:szCs w:val="24"/>
        </w:rPr>
        <w:t xml:space="preserve"> six-question quiz. </w:t>
      </w:r>
      <w:r w:rsidR="009B79D4">
        <w:rPr>
          <w:rFonts w:ascii="Times New Roman" w:hAnsi="Times New Roman" w:cs="Times New Roman"/>
          <w:sz w:val="24"/>
          <w:szCs w:val="24"/>
        </w:rPr>
        <w:t xml:space="preserve">Participants that fail the quiz </w:t>
      </w:r>
      <w:r>
        <w:rPr>
          <w:rFonts w:ascii="Times New Roman" w:hAnsi="Times New Roman" w:cs="Times New Roman"/>
          <w:sz w:val="24"/>
          <w:szCs w:val="24"/>
        </w:rPr>
        <w:t xml:space="preserve">once will be redirected to the beginning of the instructions and asked to read them again. Participants who fail the quiz </w:t>
      </w:r>
      <w:r w:rsidR="009B79D4">
        <w:rPr>
          <w:rFonts w:ascii="Times New Roman" w:hAnsi="Times New Roman" w:cs="Times New Roman"/>
          <w:sz w:val="24"/>
          <w:szCs w:val="24"/>
        </w:rPr>
        <w:t xml:space="preserve">twice will not be included in the study. The </w:t>
      </w:r>
      <w:r w:rsidR="00393482">
        <w:rPr>
          <w:rFonts w:ascii="Times New Roman" w:hAnsi="Times New Roman" w:cs="Times New Roman"/>
          <w:sz w:val="24"/>
          <w:szCs w:val="24"/>
        </w:rPr>
        <w:t xml:space="preserve">quiz </w:t>
      </w:r>
      <w:r w:rsidR="009B79D4">
        <w:rPr>
          <w:rFonts w:ascii="Times New Roman" w:hAnsi="Times New Roman" w:cs="Times New Roman"/>
          <w:sz w:val="24"/>
          <w:szCs w:val="24"/>
        </w:rPr>
        <w:t>questions are listed below, with the answers in bold:</w:t>
      </w:r>
    </w:p>
    <w:p w14:paraId="5B2FD390" w14:textId="77777777" w:rsidR="00793416" w:rsidRDefault="009B79D4" w:rsidP="009B79D4">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How many corners are people walking to?</w:t>
      </w:r>
    </w:p>
    <w:p w14:paraId="6BB03D2E" w14:textId="147EAFED" w:rsidR="009B79D4" w:rsidRDefault="009B79D4" w:rsidP="00793416">
      <w:pPr>
        <w:pStyle w:val="ListParagraph"/>
        <w:spacing w:after="0" w:line="240" w:lineRule="auto"/>
        <w:ind w:firstLine="720"/>
        <w:rPr>
          <w:rFonts w:ascii="Times New Roman" w:hAnsi="Times New Roman" w:cs="Times New Roman"/>
          <w:sz w:val="24"/>
          <w:szCs w:val="24"/>
        </w:rPr>
      </w:pPr>
      <w:r w:rsidRPr="009B79D4">
        <w:rPr>
          <w:rFonts w:ascii="Times New Roman" w:hAnsi="Times New Roman" w:cs="Times New Roman"/>
          <w:b/>
          <w:bCs/>
          <w:sz w:val="24"/>
          <w:szCs w:val="24"/>
        </w:rPr>
        <w:t>1</w:t>
      </w:r>
      <w:r w:rsidRPr="009B79D4">
        <w:rPr>
          <w:rFonts w:ascii="Times New Roman" w:hAnsi="Times New Roman" w:cs="Times New Roman"/>
          <w:sz w:val="24"/>
          <w:szCs w:val="24"/>
        </w:rPr>
        <w:t xml:space="preserve"> 2 3 Not sure</w:t>
      </w:r>
    </w:p>
    <w:p w14:paraId="48622170" w14:textId="77777777" w:rsidR="00793416" w:rsidRDefault="00793416" w:rsidP="009B79D4">
      <w:pPr>
        <w:pStyle w:val="ListParagraph"/>
        <w:numPr>
          <w:ilvl w:val="0"/>
          <w:numId w:val="3"/>
        </w:numPr>
        <w:spacing w:after="0" w:line="240" w:lineRule="auto"/>
        <w:rPr>
          <w:rFonts w:ascii="Times New Roman" w:hAnsi="Times New Roman" w:cs="Times New Roman"/>
          <w:sz w:val="24"/>
          <w:szCs w:val="24"/>
        </w:rPr>
      </w:pPr>
      <w:r w:rsidRPr="00793416">
        <w:rPr>
          <w:rFonts w:ascii="Times New Roman" w:hAnsi="Times New Roman" w:cs="Times New Roman"/>
          <w:sz w:val="24"/>
          <w:szCs w:val="24"/>
        </w:rPr>
        <w:t>Do people always drop their cookie crumbs on their path to/from a corner?</w:t>
      </w:r>
      <w:r>
        <w:rPr>
          <w:rFonts w:ascii="Times New Roman" w:hAnsi="Times New Roman" w:cs="Times New Roman"/>
          <w:sz w:val="24"/>
          <w:szCs w:val="24"/>
        </w:rPr>
        <w:t xml:space="preserve"> </w:t>
      </w:r>
    </w:p>
    <w:p w14:paraId="6AFCC0C1" w14:textId="3B124EB4" w:rsidR="00793416" w:rsidRPr="009B79D4" w:rsidRDefault="00793416" w:rsidP="00793416">
      <w:pPr>
        <w:pStyle w:val="ListParagraph"/>
        <w:spacing w:after="0" w:line="240" w:lineRule="auto"/>
        <w:ind w:firstLine="720"/>
        <w:rPr>
          <w:rFonts w:ascii="Times New Roman" w:hAnsi="Times New Roman" w:cs="Times New Roman"/>
          <w:sz w:val="24"/>
          <w:szCs w:val="24"/>
        </w:rPr>
      </w:pPr>
      <w:proofErr w:type="gramStart"/>
      <w:r w:rsidRPr="00793416">
        <w:rPr>
          <w:rFonts w:ascii="Times New Roman" w:hAnsi="Times New Roman" w:cs="Times New Roman"/>
          <w:b/>
          <w:bCs/>
          <w:sz w:val="24"/>
          <w:szCs w:val="24"/>
        </w:rPr>
        <w:t>Yes</w:t>
      </w:r>
      <w:proofErr w:type="gramEnd"/>
      <w:r>
        <w:rPr>
          <w:rFonts w:ascii="Times New Roman" w:hAnsi="Times New Roman" w:cs="Times New Roman"/>
          <w:sz w:val="24"/>
          <w:szCs w:val="24"/>
        </w:rPr>
        <w:t xml:space="preserve"> No Not Sure</w:t>
      </w:r>
    </w:p>
    <w:p w14:paraId="4BE27E2E" w14:textId="77777777" w:rsidR="004C4C1E" w:rsidRDefault="004C4C1E" w:rsidP="004C4C1E">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 xml:space="preserve">Do people get to choose which door they walk through? </w:t>
      </w:r>
    </w:p>
    <w:p w14:paraId="5CE0A2DD" w14:textId="319C151B" w:rsidR="004C4C1E" w:rsidRPr="004C4C1E" w:rsidRDefault="004C4C1E" w:rsidP="004C4C1E">
      <w:pPr>
        <w:pStyle w:val="ListParagraph"/>
        <w:spacing w:after="0" w:line="240" w:lineRule="auto"/>
        <w:ind w:firstLine="720"/>
        <w:rPr>
          <w:rFonts w:ascii="Times New Roman" w:hAnsi="Times New Roman" w:cs="Times New Roman"/>
          <w:sz w:val="24"/>
          <w:szCs w:val="24"/>
        </w:rPr>
      </w:pPr>
      <w:proofErr w:type="gramStart"/>
      <w:r w:rsidRPr="009B79D4">
        <w:rPr>
          <w:rFonts w:ascii="Times New Roman" w:hAnsi="Times New Roman" w:cs="Times New Roman"/>
          <w:sz w:val="24"/>
          <w:szCs w:val="24"/>
        </w:rPr>
        <w:t>Yes</w:t>
      </w:r>
      <w:proofErr w:type="gramEnd"/>
      <w:r w:rsidRPr="009B79D4">
        <w:rPr>
          <w:rFonts w:ascii="Times New Roman" w:hAnsi="Times New Roman" w:cs="Times New Roman"/>
          <w:sz w:val="24"/>
          <w:szCs w:val="24"/>
        </w:rPr>
        <w:t xml:space="preserve"> </w:t>
      </w:r>
      <w:r w:rsidRPr="009B79D4">
        <w:rPr>
          <w:rFonts w:ascii="Times New Roman" w:hAnsi="Times New Roman" w:cs="Times New Roman"/>
          <w:b/>
          <w:bCs/>
          <w:sz w:val="24"/>
          <w:szCs w:val="24"/>
        </w:rPr>
        <w:t>No</w:t>
      </w:r>
      <w:r w:rsidRPr="009B79D4">
        <w:rPr>
          <w:rFonts w:ascii="Times New Roman" w:hAnsi="Times New Roman" w:cs="Times New Roman"/>
          <w:sz w:val="24"/>
          <w:szCs w:val="24"/>
        </w:rPr>
        <w:t xml:space="preserve"> Not sure</w:t>
      </w:r>
    </w:p>
    <w:p w14:paraId="7C2E5322" w14:textId="3BE71F12" w:rsidR="004C4C1E" w:rsidRDefault="00A40A6E" w:rsidP="009B79D4">
      <w:pPr>
        <w:pStyle w:val="ListParagraph"/>
        <w:numPr>
          <w:ilvl w:val="0"/>
          <w:numId w:val="3"/>
        </w:numPr>
        <w:spacing w:after="0" w:line="240" w:lineRule="auto"/>
        <w:rPr>
          <w:rFonts w:ascii="Times New Roman" w:hAnsi="Times New Roman" w:cs="Times New Roman"/>
          <w:sz w:val="24"/>
          <w:szCs w:val="24"/>
        </w:rPr>
      </w:pPr>
      <w:r w:rsidRPr="00A40A6E">
        <w:rPr>
          <w:rFonts w:ascii="Times New Roman" w:hAnsi="Times New Roman" w:cs="Times New Roman"/>
          <w:sz w:val="24"/>
          <w:szCs w:val="24"/>
        </w:rPr>
        <w:t>Do people leave the room out of the same door they entered or the door closest to them?</w:t>
      </w:r>
    </w:p>
    <w:p w14:paraId="6820A734" w14:textId="5A6FCAE5" w:rsidR="009B79D4" w:rsidRPr="009B79D4" w:rsidRDefault="00A40A6E" w:rsidP="004C4C1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Same door </w:t>
      </w:r>
      <w:r>
        <w:rPr>
          <w:rFonts w:ascii="Times New Roman" w:hAnsi="Times New Roman" w:cs="Times New Roman"/>
          <w:sz w:val="24"/>
          <w:szCs w:val="24"/>
        </w:rPr>
        <w:t>Closest Door</w:t>
      </w:r>
      <w:r w:rsidR="009B79D4" w:rsidRPr="009B79D4">
        <w:rPr>
          <w:rFonts w:ascii="Times New Roman" w:hAnsi="Times New Roman" w:cs="Times New Roman"/>
          <w:sz w:val="24"/>
          <w:szCs w:val="24"/>
        </w:rPr>
        <w:t xml:space="preserve"> Not sure</w:t>
      </w:r>
    </w:p>
    <w:p w14:paraId="0E1B656A" w14:textId="77777777" w:rsidR="00981ED8" w:rsidRDefault="009B79D4" w:rsidP="009B79D4">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 xml:space="preserve">Can people move diagonally? </w:t>
      </w:r>
    </w:p>
    <w:p w14:paraId="007A8F13" w14:textId="0EFCAA3B" w:rsidR="009B79D4" w:rsidRPr="009B79D4" w:rsidRDefault="009B79D4" w:rsidP="00981ED8">
      <w:pPr>
        <w:pStyle w:val="ListParagraph"/>
        <w:spacing w:after="0" w:line="240" w:lineRule="auto"/>
        <w:ind w:firstLine="720"/>
        <w:rPr>
          <w:rFonts w:ascii="Times New Roman" w:hAnsi="Times New Roman" w:cs="Times New Roman"/>
          <w:sz w:val="24"/>
          <w:szCs w:val="24"/>
        </w:rPr>
      </w:pPr>
      <w:proofErr w:type="gramStart"/>
      <w:r w:rsidRPr="009B79D4">
        <w:rPr>
          <w:rFonts w:ascii="Times New Roman" w:hAnsi="Times New Roman" w:cs="Times New Roman"/>
          <w:sz w:val="24"/>
          <w:szCs w:val="24"/>
        </w:rPr>
        <w:t>Yes</w:t>
      </w:r>
      <w:proofErr w:type="gramEnd"/>
      <w:r w:rsidRPr="009B79D4">
        <w:rPr>
          <w:rFonts w:ascii="Times New Roman" w:hAnsi="Times New Roman" w:cs="Times New Roman"/>
          <w:sz w:val="24"/>
          <w:szCs w:val="24"/>
        </w:rPr>
        <w:t xml:space="preserve"> </w:t>
      </w:r>
      <w:r w:rsidRPr="009B79D4">
        <w:rPr>
          <w:rFonts w:ascii="Times New Roman" w:hAnsi="Times New Roman" w:cs="Times New Roman"/>
          <w:b/>
          <w:bCs/>
          <w:sz w:val="24"/>
          <w:szCs w:val="24"/>
        </w:rPr>
        <w:t>No</w:t>
      </w:r>
      <w:r w:rsidRPr="009B79D4">
        <w:rPr>
          <w:rFonts w:ascii="Times New Roman" w:hAnsi="Times New Roman" w:cs="Times New Roman"/>
          <w:sz w:val="24"/>
          <w:szCs w:val="24"/>
        </w:rPr>
        <w:t xml:space="preserve"> Not sure</w:t>
      </w:r>
    </w:p>
    <w:p w14:paraId="51C37638" w14:textId="77777777" w:rsidR="00981ED8" w:rsidRDefault="009B79D4" w:rsidP="009B79D4">
      <w:pPr>
        <w:pStyle w:val="ListParagraph"/>
        <w:numPr>
          <w:ilvl w:val="0"/>
          <w:numId w:val="3"/>
        </w:numPr>
        <w:spacing w:after="0" w:line="240" w:lineRule="auto"/>
        <w:rPr>
          <w:rFonts w:ascii="Times New Roman" w:hAnsi="Times New Roman" w:cs="Times New Roman"/>
          <w:sz w:val="24"/>
          <w:szCs w:val="24"/>
        </w:rPr>
      </w:pPr>
      <w:r w:rsidRPr="009B79D4">
        <w:rPr>
          <w:rFonts w:ascii="Times New Roman" w:hAnsi="Times New Roman" w:cs="Times New Roman"/>
          <w:sz w:val="24"/>
          <w:szCs w:val="24"/>
        </w:rPr>
        <w:t>What color are the walls?</w:t>
      </w:r>
    </w:p>
    <w:p w14:paraId="0B60830F" w14:textId="24EDCC4D" w:rsidR="009B79D4" w:rsidRPr="009B79D4" w:rsidRDefault="009B79D4" w:rsidP="00981ED8">
      <w:pPr>
        <w:pStyle w:val="ListParagraph"/>
        <w:spacing w:after="0" w:line="240" w:lineRule="auto"/>
        <w:ind w:firstLine="720"/>
        <w:rPr>
          <w:rFonts w:ascii="Times New Roman" w:hAnsi="Times New Roman" w:cs="Times New Roman"/>
          <w:sz w:val="24"/>
          <w:szCs w:val="24"/>
        </w:rPr>
      </w:pPr>
      <w:r w:rsidRPr="009B79D4">
        <w:rPr>
          <w:rFonts w:ascii="Times New Roman" w:hAnsi="Times New Roman" w:cs="Times New Roman"/>
          <w:sz w:val="24"/>
          <w:szCs w:val="24"/>
        </w:rPr>
        <w:lastRenderedPageBreak/>
        <w:t>White</w:t>
      </w:r>
      <w:r>
        <w:rPr>
          <w:rFonts w:ascii="Times New Roman" w:hAnsi="Times New Roman" w:cs="Times New Roman"/>
          <w:sz w:val="24"/>
          <w:szCs w:val="24"/>
        </w:rPr>
        <w:t xml:space="preserve"> </w:t>
      </w:r>
      <w:r w:rsidRPr="009B79D4">
        <w:rPr>
          <w:rFonts w:ascii="Times New Roman" w:hAnsi="Times New Roman" w:cs="Times New Roman"/>
          <w:b/>
          <w:bCs/>
          <w:sz w:val="24"/>
          <w:szCs w:val="24"/>
        </w:rPr>
        <w:t>Gray</w:t>
      </w:r>
      <w:r>
        <w:rPr>
          <w:rFonts w:ascii="Times New Roman" w:hAnsi="Times New Roman" w:cs="Times New Roman"/>
          <w:sz w:val="24"/>
          <w:szCs w:val="24"/>
        </w:rPr>
        <w:t xml:space="preserve"> </w:t>
      </w:r>
      <w:r w:rsidRPr="009B79D4">
        <w:rPr>
          <w:rFonts w:ascii="Times New Roman" w:hAnsi="Times New Roman" w:cs="Times New Roman"/>
          <w:sz w:val="24"/>
          <w:szCs w:val="24"/>
        </w:rPr>
        <w:t>Red</w:t>
      </w:r>
      <w:r>
        <w:rPr>
          <w:rFonts w:ascii="Times New Roman" w:hAnsi="Times New Roman" w:cs="Times New Roman"/>
          <w:sz w:val="24"/>
          <w:szCs w:val="24"/>
        </w:rPr>
        <w:t xml:space="preserve"> </w:t>
      </w:r>
      <w:r w:rsidRPr="009B79D4">
        <w:rPr>
          <w:rFonts w:ascii="Times New Roman" w:hAnsi="Times New Roman" w:cs="Times New Roman"/>
          <w:sz w:val="24"/>
          <w:szCs w:val="24"/>
        </w:rPr>
        <w:t>Not sure</w:t>
      </w:r>
    </w:p>
    <w:p w14:paraId="668D77FE" w14:textId="77777777" w:rsidR="00E07FA4" w:rsidRDefault="00E07FA4" w:rsidP="00E13084">
      <w:pPr>
        <w:spacing w:after="0" w:line="240" w:lineRule="auto"/>
        <w:rPr>
          <w:rFonts w:ascii="Times New Roman" w:hAnsi="Times New Roman" w:cs="Times New Roman"/>
          <w:sz w:val="24"/>
          <w:szCs w:val="24"/>
        </w:rPr>
      </w:pPr>
    </w:p>
    <w:p w14:paraId="4551767D"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7) Sample Size.</w:t>
      </w:r>
      <w:r>
        <w:rPr>
          <w:rFonts w:ascii="Times New Roman" w:hAnsi="Times New Roman" w:cs="Times New Roman"/>
          <w:sz w:val="24"/>
          <w:szCs w:val="24"/>
        </w:rPr>
        <w:t xml:space="preserve"> How many observations will be collected or what will determine sample size? No need to justify decision, but be precise about exactly how the number will be determined.</w:t>
      </w:r>
    </w:p>
    <w:p w14:paraId="613B7472" w14:textId="77777777" w:rsidR="00E13084" w:rsidRDefault="00E13084" w:rsidP="00E13084">
      <w:pPr>
        <w:spacing w:after="0" w:line="240" w:lineRule="auto"/>
        <w:rPr>
          <w:rFonts w:ascii="Times New Roman" w:hAnsi="Times New Roman" w:cs="Times New Roman"/>
          <w:sz w:val="24"/>
          <w:szCs w:val="24"/>
        </w:rPr>
      </w:pPr>
    </w:p>
    <w:p w14:paraId="2756FFC0" w14:textId="394CB9DB" w:rsidR="00E748CE" w:rsidRDefault="00DE344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Our sample size consists of 40 participants, not counting participants who fail the quiz more than once and are thus not eligible to participate</w:t>
      </w:r>
      <w:r w:rsidR="00E748CE">
        <w:rPr>
          <w:rFonts w:ascii="Times New Roman" w:hAnsi="Times New Roman" w:cs="Times New Roman"/>
          <w:sz w:val="24"/>
          <w:szCs w:val="24"/>
        </w:rPr>
        <w:t xml:space="preserve">. This sample size was determined by </w:t>
      </w:r>
      <w:r w:rsidR="00F135DD">
        <w:rPr>
          <w:rFonts w:ascii="Times New Roman" w:hAnsi="Times New Roman" w:cs="Times New Roman"/>
          <w:sz w:val="24"/>
          <w:szCs w:val="24"/>
        </w:rPr>
        <w:t xml:space="preserve">the sample sizes in our </w:t>
      </w:r>
      <w:r w:rsidR="00CF1A71">
        <w:rPr>
          <w:rFonts w:ascii="Times New Roman" w:hAnsi="Times New Roman" w:cs="Times New Roman"/>
          <w:sz w:val="24"/>
          <w:szCs w:val="24"/>
        </w:rPr>
        <w:t>previous experiment</w:t>
      </w:r>
      <w:r w:rsidR="00F135DD">
        <w:rPr>
          <w:rFonts w:ascii="Times New Roman" w:hAnsi="Times New Roman" w:cs="Times New Roman"/>
          <w:sz w:val="24"/>
          <w:szCs w:val="24"/>
        </w:rPr>
        <w:t>s.</w:t>
      </w:r>
    </w:p>
    <w:p w14:paraId="32BEE860" w14:textId="77777777" w:rsidR="00E13084" w:rsidRDefault="00E13084" w:rsidP="00E13084">
      <w:pPr>
        <w:spacing w:after="0" w:line="240" w:lineRule="auto"/>
        <w:rPr>
          <w:rFonts w:ascii="Times New Roman" w:hAnsi="Times New Roman" w:cs="Times New Roman"/>
          <w:sz w:val="24"/>
          <w:szCs w:val="24"/>
        </w:rPr>
      </w:pPr>
    </w:p>
    <w:p w14:paraId="60E57F18"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8) Other.</w:t>
      </w:r>
      <w:r>
        <w:rPr>
          <w:rFonts w:ascii="Times New Roman" w:hAnsi="Times New Roman" w:cs="Times New Roman"/>
          <w:sz w:val="24"/>
          <w:szCs w:val="24"/>
        </w:rPr>
        <w:t xml:space="preserve"> Anything else you would like to pre-register? </w:t>
      </w:r>
    </w:p>
    <w:p w14:paraId="5F499BDA"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(e.g., secondary analyses, variables collected for exploratory purposes, unusual analyses planned?)</w:t>
      </w:r>
    </w:p>
    <w:p w14:paraId="25ECD5C2" w14:textId="77777777" w:rsidR="00E13084" w:rsidRDefault="00E13084" w:rsidP="00E13084">
      <w:pPr>
        <w:spacing w:after="0" w:line="240" w:lineRule="auto"/>
        <w:rPr>
          <w:rFonts w:ascii="Times New Roman" w:hAnsi="Times New Roman" w:cs="Times New Roman"/>
          <w:sz w:val="24"/>
          <w:szCs w:val="24"/>
        </w:rPr>
      </w:pPr>
    </w:p>
    <w:p w14:paraId="09D14BF8" w14:textId="31ECBAD8" w:rsidR="00E13084" w:rsidRDefault="00E6682F"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 the </w:t>
      </w:r>
      <w:r w:rsidR="000A7388">
        <w:rPr>
          <w:rFonts w:ascii="Times New Roman" w:hAnsi="Times New Roman" w:cs="Times New Roman"/>
          <w:sz w:val="24"/>
          <w:szCs w:val="24"/>
        </w:rPr>
        <w:t>m</w:t>
      </w:r>
      <w:r w:rsidR="00BB1302">
        <w:rPr>
          <w:rFonts w:ascii="Times New Roman" w:hAnsi="Times New Roman" w:cs="Times New Roman"/>
          <w:sz w:val="24"/>
          <w:szCs w:val="24"/>
        </w:rPr>
        <w:t>odel predictions</w:t>
      </w:r>
      <w:r w:rsidR="00132AB1">
        <w:rPr>
          <w:rStyle w:val="CommentReference"/>
        </w:rPr>
        <w:commentReference w:id="7"/>
      </w:r>
      <w:r w:rsidR="00173FFD">
        <w:rPr>
          <w:rFonts w:ascii="Times New Roman" w:hAnsi="Times New Roman" w:cs="Times New Roman"/>
          <w:sz w:val="24"/>
          <w:szCs w:val="24"/>
        </w:rPr>
        <w:t>,</w:t>
      </w:r>
      <w:r>
        <w:rPr>
          <w:rFonts w:ascii="Times New Roman" w:hAnsi="Times New Roman" w:cs="Times New Roman"/>
          <w:sz w:val="24"/>
          <w:szCs w:val="24"/>
        </w:rPr>
        <w:t xml:space="preserve"> </w:t>
      </w:r>
      <w:r w:rsidR="00173FFD">
        <w:rPr>
          <w:rFonts w:ascii="Times New Roman" w:hAnsi="Times New Roman" w:cs="Times New Roman"/>
          <w:sz w:val="24"/>
          <w:szCs w:val="24"/>
        </w:rPr>
        <w:t>procedure, and stimuli</w:t>
      </w:r>
      <w:r>
        <w:rPr>
          <w:rFonts w:ascii="Times New Roman" w:hAnsi="Times New Roman" w:cs="Times New Roman"/>
          <w:sz w:val="24"/>
          <w:szCs w:val="24"/>
        </w:rPr>
        <w:t xml:space="preserve"> at:</w:t>
      </w:r>
    </w:p>
    <w:p w14:paraId="14BA9C71" w14:textId="1473C3CC" w:rsidR="00E13084" w:rsidRPr="00793416" w:rsidRDefault="006971BC" w:rsidP="00E13084">
      <w:pPr>
        <w:spacing w:after="0" w:line="240" w:lineRule="auto"/>
        <w:rPr>
          <w:rFonts w:ascii="Times New Roman" w:hAnsi="Times New Roman" w:cs="Times New Roman"/>
          <w:sz w:val="24"/>
          <w:szCs w:val="24"/>
        </w:rPr>
      </w:pPr>
      <w:hyperlink r:id="rId8" w:history="1">
        <w:r w:rsidR="00793416" w:rsidRPr="00793416">
          <w:rPr>
            <w:rStyle w:val="Hyperlink"/>
            <w:rFonts w:ascii="Times New Roman" w:hAnsi="Times New Roman" w:cs="Times New Roman"/>
            <w:sz w:val="24"/>
            <w:szCs w:val="24"/>
          </w:rPr>
          <w:t>https://osf.io/q3ct5/?view_only=4b9b2c68443e4d91b2fb6cf7544055e5</w:t>
        </w:r>
      </w:hyperlink>
    </w:p>
    <w:p w14:paraId="6CA2D5A4" w14:textId="77777777" w:rsidR="00793416" w:rsidRDefault="00793416" w:rsidP="00E13084">
      <w:pPr>
        <w:spacing w:after="0" w:line="240" w:lineRule="auto"/>
        <w:rPr>
          <w:rFonts w:ascii="Times New Roman" w:hAnsi="Times New Roman" w:cs="Times New Roman"/>
          <w:sz w:val="24"/>
          <w:szCs w:val="24"/>
        </w:rPr>
      </w:pPr>
    </w:p>
    <w:p w14:paraId="56106288"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9) Name.</w:t>
      </w:r>
      <w:r>
        <w:rPr>
          <w:rFonts w:ascii="Times New Roman" w:hAnsi="Times New Roman" w:cs="Times New Roman"/>
          <w:sz w:val="24"/>
          <w:szCs w:val="24"/>
        </w:rPr>
        <w:t xml:space="preserve"> Give a title for this </w:t>
      </w:r>
      <w:proofErr w:type="spellStart"/>
      <w:r>
        <w:rPr>
          <w:rFonts w:ascii="Times New Roman" w:hAnsi="Times New Roman" w:cs="Times New Roman"/>
          <w:sz w:val="24"/>
          <w:szCs w:val="24"/>
        </w:rPr>
        <w:t>AsPredicted</w:t>
      </w:r>
      <w:proofErr w:type="spellEnd"/>
      <w:r>
        <w:rPr>
          <w:rFonts w:ascii="Times New Roman" w:hAnsi="Times New Roman" w:cs="Times New Roman"/>
          <w:sz w:val="24"/>
          <w:szCs w:val="24"/>
        </w:rPr>
        <w:t xml:space="preserve"> pre-registration.</w:t>
      </w:r>
    </w:p>
    <w:p w14:paraId="4DA0E02F"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Suggestion: use the name of the project, followed by study description.</w:t>
      </w:r>
    </w:p>
    <w:p w14:paraId="2FC550AE" w14:textId="77777777" w:rsidR="00E13084" w:rsidRDefault="00E13084" w:rsidP="00E13084">
      <w:pPr>
        <w:spacing w:after="0" w:line="240" w:lineRule="auto"/>
        <w:rPr>
          <w:rFonts w:ascii="Times New Roman" w:hAnsi="Times New Roman" w:cs="Times New Roman"/>
          <w:sz w:val="24"/>
          <w:szCs w:val="24"/>
        </w:rPr>
      </w:pPr>
    </w:p>
    <w:p w14:paraId="195D5B70" w14:textId="5AF6F4FA" w:rsidR="00DD28BE" w:rsidRPr="009D7066" w:rsidRDefault="00530675" w:rsidP="009D7066">
      <w:pPr>
        <w:spacing w:after="0" w:line="240" w:lineRule="auto"/>
        <w:rPr>
          <w:rFonts w:ascii="Times New Roman" w:hAnsi="Times New Roman" w:cs="Times New Roman"/>
          <w:sz w:val="24"/>
          <w:szCs w:val="24"/>
        </w:rPr>
      </w:pPr>
      <w:r>
        <w:rPr>
          <w:rFonts w:ascii="Times New Roman" w:hAnsi="Times New Roman" w:cs="Times New Roman"/>
          <w:sz w:val="24"/>
          <w:szCs w:val="24"/>
        </w:rPr>
        <w:t>Image</w:t>
      </w:r>
      <w:r w:rsidR="0044120A">
        <w:rPr>
          <w:rFonts w:ascii="Times New Roman" w:hAnsi="Times New Roman" w:cs="Times New Roman"/>
          <w:sz w:val="24"/>
          <w:szCs w:val="24"/>
        </w:rPr>
        <w:t xml:space="preserve"> </w:t>
      </w:r>
      <w:r>
        <w:rPr>
          <w:rFonts w:ascii="Times New Roman" w:hAnsi="Times New Roman" w:cs="Times New Roman"/>
          <w:sz w:val="24"/>
          <w:szCs w:val="24"/>
        </w:rPr>
        <w:t xml:space="preserve">Inference </w:t>
      </w:r>
      <w:r w:rsidR="00201AF0">
        <w:rPr>
          <w:rFonts w:ascii="Times New Roman" w:hAnsi="Times New Roman" w:cs="Times New Roman"/>
          <w:sz w:val="24"/>
          <w:szCs w:val="24"/>
        </w:rPr>
        <w:t xml:space="preserve">– Inferring </w:t>
      </w:r>
      <w:r w:rsidR="0090593C">
        <w:rPr>
          <w:rFonts w:ascii="Times New Roman" w:hAnsi="Times New Roman" w:cs="Times New Roman"/>
          <w:sz w:val="24"/>
          <w:szCs w:val="24"/>
        </w:rPr>
        <w:t>actions and desires</w:t>
      </w:r>
      <w:r w:rsidR="000C37B1">
        <w:rPr>
          <w:rFonts w:ascii="Times New Roman" w:hAnsi="Times New Roman" w:cs="Times New Roman"/>
          <w:sz w:val="24"/>
          <w:szCs w:val="24"/>
        </w:rPr>
        <w:t xml:space="preserve"> </w:t>
      </w:r>
      <w:r w:rsidR="00201AF0">
        <w:rPr>
          <w:rFonts w:ascii="Times New Roman" w:hAnsi="Times New Roman" w:cs="Times New Roman"/>
          <w:sz w:val="24"/>
          <w:szCs w:val="24"/>
        </w:rPr>
        <w:t xml:space="preserve">from </w:t>
      </w:r>
      <w:r w:rsidR="000C37B1">
        <w:rPr>
          <w:rFonts w:ascii="Times New Roman" w:hAnsi="Times New Roman" w:cs="Times New Roman"/>
          <w:sz w:val="24"/>
          <w:szCs w:val="24"/>
        </w:rPr>
        <w:t xml:space="preserve">static </w:t>
      </w:r>
      <w:r w:rsidR="0083248A">
        <w:rPr>
          <w:rFonts w:ascii="Times New Roman" w:hAnsi="Times New Roman" w:cs="Times New Roman"/>
          <w:sz w:val="24"/>
          <w:szCs w:val="24"/>
        </w:rPr>
        <w:t>scenes</w:t>
      </w:r>
    </w:p>
    <w:sectPr w:rsidR="00DD28BE" w:rsidRPr="009D70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8-20T17:36:00Z" w:initials="MOU">
    <w:p w14:paraId="4CC80FF2" w14:textId="76713337" w:rsidR="006971BC" w:rsidRDefault="006971BC">
      <w:pPr>
        <w:pStyle w:val="CommentText"/>
      </w:pPr>
      <w:r>
        <w:rPr>
          <w:rStyle w:val="CommentReference"/>
        </w:rPr>
        <w:annotationRef/>
      </w:r>
      <w:r>
        <w:t xml:space="preserve">This is nice, but we don’t need good introductions here and just need to be very precise with exactly what we predict and how we test it! </w:t>
      </w:r>
      <w:proofErr w:type="gramStart"/>
      <w:r>
        <w:t>So</w:t>
      </w:r>
      <w:proofErr w:type="gramEnd"/>
      <w:r>
        <w:t xml:space="preserve"> we don’t need an interesting intro (although it’s good!), and we need to be a lot clearer in the second part (e.g., “an introduction that outlines the general layout of the stimuli and other features of the task” is pretty vague).</w:t>
      </w:r>
    </w:p>
  </w:comment>
  <w:comment w:id="1" w:author="Microsoft Office User" w:date="2019-08-20T17:44:00Z" w:initials="MOU">
    <w:p w14:paraId="14152CF8" w14:textId="3C23D226" w:rsidR="006971BC" w:rsidRDefault="006971BC">
      <w:pPr>
        <w:pStyle w:val="CommentText"/>
      </w:pPr>
      <w:r>
        <w:rPr>
          <w:rStyle w:val="CommentReference"/>
        </w:rPr>
        <w:annotationRef/>
      </w:r>
      <w:r>
        <w:rPr>
          <w:rStyle w:val="CommentReference"/>
        </w:rPr>
        <w:t>I think it would be easier if we add screenshots of tutorial, or code, to OSF. Otherwise we’ll have to be more precise about what exactly we’re showing.</w:t>
      </w:r>
    </w:p>
  </w:comment>
  <w:comment w:id="2" w:author="Microsoft Office User" w:date="2019-08-20T17:45:00Z" w:initials="MOU">
    <w:p w14:paraId="32B58DB8" w14:textId="2CF585F6" w:rsidR="006971BC" w:rsidRDefault="006971BC">
      <w:pPr>
        <w:pStyle w:val="CommentText"/>
      </w:pPr>
      <w:r>
        <w:rPr>
          <w:rStyle w:val="CommentReference"/>
        </w:rPr>
        <w:annotationRef/>
      </w:r>
      <w:r>
        <w:t>Changing this a bit because first part sounds like we are just asking people to infer a single goal and to choose a single door.</w:t>
      </w:r>
    </w:p>
  </w:comment>
  <w:comment w:id="5" w:author="Microsoft Office User" w:date="2019-08-20T17:52:00Z" w:initials="MOU">
    <w:p w14:paraId="699F0D80" w14:textId="21A1318F" w:rsidR="006971BC" w:rsidRDefault="006971BC">
      <w:pPr>
        <w:pStyle w:val="CommentText"/>
      </w:pPr>
      <w:r>
        <w:rPr>
          <w:rStyle w:val="CommentReference"/>
        </w:rPr>
        <w:annotationRef/>
      </w:r>
      <w:r>
        <w:t xml:space="preserve">Up to this point we hadn’t mentioned a model, so it would take a bit more work to explain the stimuli generation. I’ve been learning that in pre-registrations sometimes less is more. If we pre-registered the stimuli, I don’t think we need to explain here how we came up with it. All that matters </w:t>
      </w:r>
      <w:proofErr w:type="gramStart"/>
      <w:r>
        <w:t>is</w:t>
      </w:r>
      <w:proofErr w:type="gramEnd"/>
      <w:r>
        <w:t xml:space="preserve"> that we already have it!</w:t>
      </w:r>
    </w:p>
  </w:comment>
  <w:comment w:id="6" w:author="Microsoft Office User" w:date="2019-08-20T17:59:00Z" w:initials="MOU">
    <w:p w14:paraId="623EBE4F" w14:textId="4FCF8598" w:rsidR="006971BC" w:rsidRDefault="006971BC">
      <w:pPr>
        <w:pStyle w:val="CommentText"/>
      </w:pPr>
      <w:r>
        <w:rPr>
          <w:rStyle w:val="CommentReference"/>
        </w:rPr>
        <w:annotationRef/>
      </w:r>
      <w:r>
        <w:t xml:space="preserve">Can we explain that by this we mean average participant responses against model </w:t>
      </w:r>
      <w:proofErr w:type="gramStart"/>
      <w:r>
        <w:t>predictions.</w:t>
      </w:r>
      <w:proofErr w:type="gramEnd"/>
      <w:r>
        <w:t xml:space="preserve"> Can we also explain how we’ll process the data? Do we average raw responses or do we do some kind of z-scoring before? What about the model?</w:t>
      </w:r>
    </w:p>
  </w:comment>
  <w:comment w:id="7" w:author="Microsoft Office User" w:date="2019-08-20T18:04:00Z" w:initials="MOU">
    <w:p w14:paraId="11A4E0FC" w14:textId="55267BD7" w:rsidR="006971BC" w:rsidRDefault="006971BC">
      <w:pPr>
        <w:pStyle w:val="CommentText"/>
      </w:pPr>
      <w:r>
        <w:rPr>
          <w:rStyle w:val="CommentReference"/>
        </w:rPr>
        <w:annotationRef/>
      </w:r>
      <w:r>
        <w:t>Is it the model of the predictions? If it’s both, can we clarify?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C80FF2" w15:done="1"/>
  <w15:commentEx w15:paraId="14152CF8" w15:done="1"/>
  <w15:commentEx w15:paraId="32B58DB8" w15:done="1"/>
  <w15:commentEx w15:paraId="699F0D80" w15:done="1"/>
  <w15:commentEx w15:paraId="623EBE4F" w15:done="1"/>
  <w15:commentEx w15:paraId="11A4E0F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C80FF2" w16cid:durableId="2106AE2A"/>
  <w16cid:commentId w16cid:paraId="14152CF8" w16cid:durableId="2106AFE8"/>
  <w16cid:commentId w16cid:paraId="32B58DB8" w16cid:durableId="2106B050"/>
  <w16cid:commentId w16cid:paraId="699F0D80" w16cid:durableId="2106B1C1"/>
  <w16cid:commentId w16cid:paraId="623EBE4F" w16cid:durableId="2106B3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A3BFB"/>
    <w:multiLevelType w:val="hybridMultilevel"/>
    <w:tmpl w:val="AAE45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86D4683"/>
    <w:multiLevelType w:val="hybridMultilevel"/>
    <w:tmpl w:val="AD70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E4F4B"/>
    <w:multiLevelType w:val="hybridMultilevel"/>
    <w:tmpl w:val="85AEF1D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84"/>
    <w:rsid w:val="00004E47"/>
    <w:rsid w:val="00062D0E"/>
    <w:rsid w:val="0006741E"/>
    <w:rsid w:val="00074A91"/>
    <w:rsid w:val="000868EA"/>
    <w:rsid w:val="000A7388"/>
    <w:rsid w:val="000B0586"/>
    <w:rsid w:val="000B0DDD"/>
    <w:rsid w:val="000C37B1"/>
    <w:rsid w:val="000C43E8"/>
    <w:rsid w:val="000D6F6E"/>
    <w:rsid w:val="000E6437"/>
    <w:rsid w:val="00105F7A"/>
    <w:rsid w:val="001078C5"/>
    <w:rsid w:val="00122601"/>
    <w:rsid w:val="00132AB1"/>
    <w:rsid w:val="001466C0"/>
    <w:rsid w:val="0016181E"/>
    <w:rsid w:val="00173FFD"/>
    <w:rsid w:val="0018650F"/>
    <w:rsid w:val="00201AF0"/>
    <w:rsid w:val="00223EE4"/>
    <w:rsid w:val="002341C1"/>
    <w:rsid w:val="00265AC9"/>
    <w:rsid w:val="002954C9"/>
    <w:rsid w:val="002B05EC"/>
    <w:rsid w:val="002B519E"/>
    <w:rsid w:val="002D059C"/>
    <w:rsid w:val="002E6144"/>
    <w:rsid w:val="003035B6"/>
    <w:rsid w:val="00313AF9"/>
    <w:rsid w:val="00331504"/>
    <w:rsid w:val="00343F44"/>
    <w:rsid w:val="00345E5D"/>
    <w:rsid w:val="0036142F"/>
    <w:rsid w:val="00393482"/>
    <w:rsid w:val="003B2470"/>
    <w:rsid w:val="003D2FAC"/>
    <w:rsid w:val="003D539E"/>
    <w:rsid w:val="003E2264"/>
    <w:rsid w:val="003E32A7"/>
    <w:rsid w:val="00402D32"/>
    <w:rsid w:val="004234FF"/>
    <w:rsid w:val="00425B5E"/>
    <w:rsid w:val="0044120A"/>
    <w:rsid w:val="004459C8"/>
    <w:rsid w:val="00463C2D"/>
    <w:rsid w:val="00486BDB"/>
    <w:rsid w:val="004A0D7E"/>
    <w:rsid w:val="004A3082"/>
    <w:rsid w:val="004B7926"/>
    <w:rsid w:val="004C4C1E"/>
    <w:rsid w:val="004D033D"/>
    <w:rsid w:val="004D78D3"/>
    <w:rsid w:val="004E52A8"/>
    <w:rsid w:val="00500489"/>
    <w:rsid w:val="005156BA"/>
    <w:rsid w:val="0052555F"/>
    <w:rsid w:val="00525A77"/>
    <w:rsid w:val="00530675"/>
    <w:rsid w:val="00535A90"/>
    <w:rsid w:val="005506E5"/>
    <w:rsid w:val="0055128E"/>
    <w:rsid w:val="005644D2"/>
    <w:rsid w:val="00570EEC"/>
    <w:rsid w:val="0059044C"/>
    <w:rsid w:val="00595B9C"/>
    <w:rsid w:val="005B5942"/>
    <w:rsid w:val="005C57B1"/>
    <w:rsid w:val="005E635C"/>
    <w:rsid w:val="005E6590"/>
    <w:rsid w:val="005F37FE"/>
    <w:rsid w:val="005F3AE8"/>
    <w:rsid w:val="006042F7"/>
    <w:rsid w:val="0064587A"/>
    <w:rsid w:val="006514C1"/>
    <w:rsid w:val="006971BC"/>
    <w:rsid w:val="006B3682"/>
    <w:rsid w:val="006D4AA6"/>
    <w:rsid w:val="00712000"/>
    <w:rsid w:val="007150CA"/>
    <w:rsid w:val="00733930"/>
    <w:rsid w:val="00746078"/>
    <w:rsid w:val="00752F1F"/>
    <w:rsid w:val="0075513E"/>
    <w:rsid w:val="00755597"/>
    <w:rsid w:val="00762C77"/>
    <w:rsid w:val="00793416"/>
    <w:rsid w:val="0083248A"/>
    <w:rsid w:val="00834D6C"/>
    <w:rsid w:val="00861DCE"/>
    <w:rsid w:val="00874952"/>
    <w:rsid w:val="0088589B"/>
    <w:rsid w:val="00893849"/>
    <w:rsid w:val="00895E42"/>
    <w:rsid w:val="00897587"/>
    <w:rsid w:val="008A0824"/>
    <w:rsid w:val="008B20C9"/>
    <w:rsid w:val="008C03CD"/>
    <w:rsid w:val="008C4869"/>
    <w:rsid w:val="008D319D"/>
    <w:rsid w:val="008F00B8"/>
    <w:rsid w:val="00900DB6"/>
    <w:rsid w:val="0090593C"/>
    <w:rsid w:val="00906C4B"/>
    <w:rsid w:val="00914ACE"/>
    <w:rsid w:val="009223CA"/>
    <w:rsid w:val="00927C17"/>
    <w:rsid w:val="00933A4B"/>
    <w:rsid w:val="00933C10"/>
    <w:rsid w:val="00936829"/>
    <w:rsid w:val="00953AA2"/>
    <w:rsid w:val="00981ED8"/>
    <w:rsid w:val="009A240D"/>
    <w:rsid w:val="009B778F"/>
    <w:rsid w:val="009B79D4"/>
    <w:rsid w:val="009D3FAB"/>
    <w:rsid w:val="009D7066"/>
    <w:rsid w:val="009F78AD"/>
    <w:rsid w:val="009F7EA1"/>
    <w:rsid w:val="00A03E80"/>
    <w:rsid w:val="00A2012B"/>
    <w:rsid w:val="00A35703"/>
    <w:rsid w:val="00A40A6E"/>
    <w:rsid w:val="00A60DA1"/>
    <w:rsid w:val="00A66FF4"/>
    <w:rsid w:val="00A81D13"/>
    <w:rsid w:val="00A854A1"/>
    <w:rsid w:val="00AC1880"/>
    <w:rsid w:val="00AD3FA9"/>
    <w:rsid w:val="00AD6692"/>
    <w:rsid w:val="00AE0957"/>
    <w:rsid w:val="00AE791E"/>
    <w:rsid w:val="00AF0410"/>
    <w:rsid w:val="00B34891"/>
    <w:rsid w:val="00B35AB3"/>
    <w:rsid w:val="00B730D9"/>
    <w:rsid w:val="00B83D74"/>
    <w:rsid w:val="00BA4B54"/>
    <w:rsid w:val="00BB1302"/>
    <w:rsid w:val="00BB36BB"/>
    <w:rsid w:val="00BB4F8B"/>
    <w:rsid w:val="00C05F81"/>
    <w:rsid w:val="00C22455"/>
    <w:rsid w:val="00C30622"/>
    <w:rsid w:val="00C552B3"/>
    <w:rsid w:val="00C622CA"/>
    <w:rsid w:val="00C8237D"/>
    <w:rsid w:val="00CA23F8"/>
    <w:rsid w:val="00CF1A71"/>
    <w:rsid w:val="00D034E9"/>
    <w:rsid w:val="00D079AF"/>
    <w:rsid w:val="00D170D7"/>
    <w:rsid w:val="00D21E4D"/>
    <w:rsid w:val="00D246AC"/>
    <w:rsid w:val="00D34A76"/>
    <w:rsid w:val="00D540CA"/>
    <w:rsid w:val="00D63093"/>
    <w:rsid w:val="00D70E25"/>
    <w:rsid w:val="00D71B97"/>
    <w:rsid w:val="00DC1E66"/>
    <w:rsid w:val="00DD28BE"/>
    <w:rsid w:val="00DD7A3B"/>
    <w:rsid w:val="00DE3444"/>
    <w:rsid w:val="00DF4543"/>
    <w:rsid w:val="00DF5162"/>
    <w:rsid w:val="00E06D6C"/>
    <w:rsid w:val="00E07FA4"/>
    <w:rsid w:val="00E13084"/>
    <w:rsid w:val="00E17493"/>
    <w:rsid w:val="00E31D34"/>
    <w:rsid w:val="00E36951"/>
    <w:rsid w:val="00E57BB6"/>
    <w:rsid w:val="00E6031A"/>
    <w:rsid w:val="00E60677"/>
    <w:rsid w:val="00E640C9"/>
    <w:rsid w:val="00E6682F"/>
    <w:rsid w:val="00E71458"/>
    <w:rsid w:val="00E748CE"/>
    <w:rsid w:val="00E87A09"/>
    <w:rsid w:val="00EB47B7"/>
    <w:rsid w:val="00ED6C8F"/>
    <w:rsid w:val="00EE43C6"/>
    <w:rsid w:val="00EF21BD"/>
    <w:rsid w:val="00F06E09"/>
    <w:rsid w:val="00F135DD"/>
    <w:rsid w:val="00F1622A"/>
    <w:rsid w:val="00F72524"/>
    <w:rsid w:val="00F75891"/>
    <w:rsid w:val="00FA6658"/>
    <w:rsid w:val="00FB2B5F"/>
    <w:rsid w:val="00FB595C"/>
    <w:rsid w:val="00FD37EB"/>
    <w:rsid w:val="00FE0E85"/>
    <w:rsid w:val="00FE4FFC"/>
    <w:rsid w:val="00FF3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7363"/>
  <w15:chartTrackingRefBased/>
  <w15:docId w15:val="{109C8AF8-A209-4207-BDDF-B336D1A6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084"/>
    <w:rPr>
      <w:color w:val="0563C1" w:themeColor="hyperlink"/>
      <w:u w:val="single"/>
    </w:rPr>
  </w:style>
  <w:style w:type="paragraph" w:styleId="ListParagraph">
    <w:name w:val="List Paragraph"/>
    <w:basedOn w:val="Normal"/>
    <w:uiPriority w:val="34"/>
    <w:qFormat/>
    <w:rsid w:val="00E13084"/>
    <w:pPr>
      <w:ind w:left="720"/>
      <w:contextualSpacing/>
    </w:pPr>
  </w:style>
  <w:style w:type="character" w:styleId="UnresolvedMention">
    <w:name w:val="Unresolved Mention"/>
    <w:basedOn w:val="DefaultParagraphFont"/>
    <w:uiPriority w:val="99"/>
    <w:semiHidden/>
    <w:unhideWhenUsed/>
    <w:rsid w:val="00E6682F"/>
    <w:rPr>
      <w:color w:val="605E5C"/>
      <w:shd w:val="clear" w:color="auto" w:fill="E1DFDD"/>
    </w:rPr>
  </w:style>
  <w:style w:type="character" w:styleId="FollowedHyperlink">
    <w:name w:val="FollowedHyperlink"/>
    <w:basedOn w:val="DefaultParagraphFont"/>
    <w:uiPriority w:val="99"/>
    <w:semiHidden/>
    <w:unhideWhenUsed/>
    <w:rsid w:val="009A240D"/>
    <w:rPr>
      <w:color w:val="954F72" w:themeColor="followedHyperlink"/>
      <w:u w:val="single"/>
    </w:rPr>
  </w:style>
  <w:style w:type="character" w:styleId="CommentReference">
    <w:name w:val="annotation reference"/>
    <w:basedOn w:val="DefaultParagraphFont"/>
    <w:uiPriority w:val="99"/>
    <w:semiHidden/>
    <w:unhideWhenUsed/>
    <w:rsid w:val="000B0DDD"/>
    <w:rPr>
      <w:sz w:val="16"/>
      <w:szCs w:val="16"/>
    </w:rPr>
  </w:style>
  <w:style w:type="paragraph" w:styleId="CommentText">
    <w:name w:val="annotation text"/>
    <w:basedOn w:val="Normal"/>
    <w:link w:val="CommentTextChar"/>
    <w:uiPriority w:val="99"/>
    <w:semiHidden/>
    <w:unhideWhenUsed/>
    <w:rsid w:val="000B0DDD"/>
    <w:pPr>
      <w:spacing w:line="240" w:lineRule="auto"/>
    </w:pPr>
    <w:rPr>
      <w:sz w:val="20"/>
      <w:szCs w:val="20"/>
    </w:rPr>
  </w:style>
  <w:style w:type="character" w:customStyle="1" w:styleId="CommentTextChar">
    <w:name w:val="Comment Text Char"/>
    <w:basedOn w:val="DefaultParagraphFont"/>
    <w:link w:val="CommentText"/>
    <w:uiPriority w:val="99"/>
    <w:semiHidden/>
    <w:rsid w:val="000B0DDD"/>
    <w:rPr>
      <w:sz w:val="20"/>
      <w:szCs w:val="20"/>
    </w:rPr>
  </w:style>
  <w:style w:type="paragraph" w:styleId="CommentSubject">
    <w:name w:val="annotation subject"/>
    <w:basedOn w:val="CommentText"/>
    <w:next w:val="CommentText"/>
    <w:link w:val="CommentSubjectChar"/>
    <w:uiPriority w:val="99"/>
    <w:semiHidden/>
    <w:unhideWhenUsed/>
    <w:rsid w:val="000B0DDD"/>
    <w:rPr>
      <w:b/>
      <w:bCs/>
    </w:rPr>
  </w:style>
  <w:style w:type="character" w:customStyle="1" w:styleId="CommentSubjectChar">
    <w:name w:val="Comment Subject Char"/>
    <w:basedOn w:val="CommentTextChar"/>
    <w:link w:val="CommentSubject"/>
    <w:uiPriority w:val="99"/>
    <w:semiHidden/>
    <w:rsid w:val="000B0DDD"/>
    <w:rPr>
      <w:b/>
      <w:bCs/>
      <w:sz w:val="20"/>
      <w:szCs w:val="20"/>
    </w:rPr>
  </w:style>
  <w:style w:type="paragraph" w:styleId="BalloonText">
    <w:name w:val="Balloon Text"/>
    <w:basedOn w:val="Normal"/>
    <w:link w:val="BalloonTextChar"/>
    <w:uiPriority w:val="99"/>
    <w:semiHidden/>
    <w:unhideWhenUsed/>
    <w:rsid w:val="000B0DD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0D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40151">
      <w:bodyDiv w:val="1"/>
      <w:marLeft w:val="0"/>
      <w:marRight w:val="0"/>
      <w:marTop w:val="0"/>
      <w:marBottom w:val="0"/>
      <w:divBdr>
        <w:top w:val="none" w:sz="0" w:space="0" w:color="auto"/>
        <w:left w:val="none" w:sz="0" w:space="0" w:color="auto"/>
        <w:bottom w:val="none" w:sz="0" w:space="0" w:color="auto"/>
        <w:right w:val="none" w:sz="0" w:space="0" w:color="auto"/>
      </w:divBdr>
    </w:div>
    <w:div w:id="275872611">
      <w:bodyDiv w:val="1"/>
      <w:marLeft w:val="0"/>
      <w:marRight w:val="0"/>
      <w:marTop w:val="0"/>
      <w:marBottom w:val="0"/>
      <w:divBdr>
        <w:top w:val="none" w:sz="0" w:space="0" w:color="auto"/>
        <w:left w:val="none" w:sz="0" w:space="0" w:color="auto"/>
        <w:bottom w:val="none" w:sz="0" w:space="0" w:color="auto"/>
        <w:right w:val="none" w:sz="0" w:space="0" w:color="auto"/>
      </w:divBdr>
    </w:div>
    <w:div w:id="987787617">
      <w:bodyDiv w:val="1"/>
      <w:marLeft w:val="0"/>
      <w:marRight w:val="0"/>
      <w:marTop w:val="0"/>
      <w:marBottom w:val="0"/>
      <w:divBdr>
        <w:top w:val="none" w:sz="0" w:space="0" w:color="auto"/>
        <w:left w:val="none" w:sz="0" w:space="0" w:color="auto"/>
        <w:bottom w:val="none" w:sz="0" w:space="0" w:color="auto"/>
        <w:right w:val="none" w:sz="0" w:space="0" w:color="auto"/>
      </w:divBdr>
    </w:div>
    <w:div w:id="1222718278">
      <w:bodyDiv w:val="1"/>
      <w:marLeft w:val="0"/>
      <w:marRight w:val="0"/>
      <w:marTop w:val="0"/>
      <w:marBottom w:val="0"/>
      <w:divBdr>
        <w:top w:val="none" w:sz="0" w:space="0" w:color="auto"/>
        <w:left w:val="none" w:sz="0" w:space="0" w:color="auto"/>
        <w:bottom w:val="none" w:sz="0" w:space="0" w:color="auto"/>
        <w:right w:val="none" w:sz="0" w:space="0" w:color="auto"/>
      </w:divBdr>
    </w:div>
    <w:div w:id="1639531974">
      <w:bodyDiv w:val="1"/>
      <w:marLeft w:val="0"/>
      <w:marRight w:val="0"/>
      <w:marTop w:val="0"/>
      <w:marBottom w:val="0"/>
      <w:divBdr>
        <w:top w:val="none" w:sz="0" w:space="0" w:color="auto"/>
        <w:left w:val="none" w:sz="0" w:space="0" w:color="auto"/>
        <w:bottom w:val="none" w:sz="0" w:space="0" w:color="auto"/>
        <w:right w:val="none" w:sz="0" w:space="0" w:color="auto"/>
      </w:divBdr>
    </w:div>
    <w:div w:id="209901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q3ct5/?view_only=4b9b2c68443e4d91b2fb6cf7544055e5"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7067</TotalTime>
  <Pages>3</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Lopez-Brau</dc:creator>
  <cp:keywords/>
  <dc:description/>
  <cp:lastModifiedBy> </cp:lastModifiedBy>
  <cp:revision>264</cp:revision>
  <dcterms:created xsi:type="dcterms:W3CDTF">2019-07-12T19:43:00Z</dcterms:created>
  <dcterms:modified xsi:type="dcterms:W3CDTF">2019-08-22T20:48:00Z</dcterms:modified>
</cp:coreProperties>
</file>